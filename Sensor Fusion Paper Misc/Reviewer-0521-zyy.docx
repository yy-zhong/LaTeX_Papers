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CE7971" w14:textId="2F2CB67B" w:rsidR="00D66E40" w:rsidRPr="002C0462" w:rsidRDefault="00D66E40" w:rsidP="00D66E40">
      <w:pPr>
        <w:spacing w:line="360" w:lineRule="auto"/>
        <w:rPr>
          <w:rFonts w:ascii="Times New Roman" w:hAnsi="Times New Roman" w:cs="Times New Roman"/>
          <w:sz w:val="24"/>
          <w:szCs w:val="24"/>
        </w:rPr>
      </w:pPr>
      <w:r w:rsidRPr="00DC26D0">
        <w:rPr>
          <w:rFonts w:ascii="Times New Roman" w:hAnsi="Times New Roman" w:cs="Times New Roman"/>
          <w:sz w:val="24"/>
          <w:szCs w:val="24"/>
        </w:rPr>
        <w:t xml:space="preserve">Dear </w:t>
      </w:r>
      <w:r>
        <w:rPr>
          <w:rFonts w:ascii="Times New Roman" w:hAnsi="Times New Roman" w:cs="Times New Roman" w:hint="eastAsia"/>
          <w:sz w:val="24"/>
          <w:szCs w:val="24"/>
        </w:rPr>
        <w:t>e</w:t>
      </w:r>
      <w:r>
        <w:rPr>
          <w:rFonts w:ascii="Times New Roman" w:hAnsi="Times New Roman" w:cs="Times New Roman"/>
          <w:sz w:val="24"/>
          <w:szCs w:val="24"/>
        </w:rPr>
        <w:t>ditor</w:t>
      </w:r>
      <w:r>
        <w:rPr>
          <w:rFonts w:ascii="Times New Roman" w:hAnsi="Times New Roman" w:cs="Times New Roman" w:hint="eastAsia"/>
          <w:sz w:val="24"/>
          <w:szCs w:val="24"/>
        </w:rPr>
        <w:t xml:space="preserve"> </w:t>
      </w:r>
      <w:r w:rsidR="00277488" w:rsidRPr="00277488">
        <w:rPr>
          <w:rFonts w:ascii="Times New Roman" w:hAnsi="Times New Roman" w:cs="Times New Roman"/>
          <w:sz w:val="24"/>
          <w:szCs w:val="24"/>
        </w:rPr>
        <w:t xml:space="preserve">Valerie </w:t>
      </w:r>
      <w:proofErr w:type="spellStart"/>
      <w:r w:rsidR="00277488" w:rsidRPr="00277488">
        <w:rPr>
          <w:rFonts w:ascii="Times New Roman" w:hAnsi="Times New Roman" w:cs="Times New Roman"/>
          <w:sz w:val="24"/>
          <w:szCs w:val="24"/>
        </w:rPr>
        <w:t>Eveloy</w:t>
      </w:r>
      <w:proofErr w:type="spellEnd"/>
      <w:r w:rsidRPr="00DC26D0">
        <w:rPr>
          <w:rFonts w:ascii="Times New Roman" w:hAnsi="Times New Roman" w:cs="Times New Roman"/>
          <w:sz w:val="24"/>
          <w:szCs w:val="24"/>
        </w:rPr>
        <w:t>:</w:t>
      </w:r>
    </w:p>
    <w:p w14:paraId="6A15E154" w14:textId="3097191C" w:rsidR="00D66E40" w:rsidRDefault="00D66E40" w:rsidP="00D66E40">
      <w:pPr>
        <w:spacing w:line="360" w:lineRule="auto"/>
        <w:rPr>
          <w:rFonts w:ascii="Times New Roman" w:hAnsi="Times New Roman" w:cs="Times New Roman"/>
          <w:sz w:val="24"/>
          <w:szCs w:val="24"/>
        </w:rPr>
      </w:pPr>
      <w:r w:rsidRPr="00554F0D">
        <w:rPr>
          <w:rFonts w:ascii="Times New Roman" w:hAnsi="Times New Roman" w:cs="Times New Roman"/>
          <w:sz w:val="24"/>
          <w:szCs w:val="24"/>
        </w:rPr>
        <w:t xml:space="preserve">I </w:t>
      </w:r>
      <w:r>
        <w:rPr>
          <w:rFonts w:ascii="Times New Roman" w:hAnsi="Times New Roman" w:cs="Times New Roman" w:hint="eastAsia"/>
          <w:sz w:val="24"/>
          <w:szCs w:val="24"/>
        </w:rPr>
        <w:t xml:space="preserve">have </w:t>
      </w:r>
      <w:r w:rsidRPr="00554F0D">
        <w:rPr>
          <w:rFonts w:ascii="Times New Roman" w:hAnsi="Times New Roman" w:cs="Times New Roman"/>
          <w:sz w:val="24"/>
          <w:szCs w:val="24"/>
        </w:rPr>
        <w:t>received your letter about the comment for our manuscript</w:t>
      </w:r>
      <w:r>
        <w:rPr>
          <w:rFonts w:ascii="Times New Roman" w:hAnsi="Times New Roman" w:cs="Times New Roman"/>
          <w:sz w:val="24"/>
          <w:szCs w:val="24"/>
        </w:rPr>
        <w:t xml:space="preserve"> “</w:t>
      </w:r>
      <w:r w:rsidRPr="00D66E40">
        <w:rPr>
          <w:rFonts w:ascii="Times New Roman" w:hAnsi="Times New Roman" w:cs="Times New Roman"/>
          <w:sz w:val="24"/>
          <w:szCs w:val="24"/>
        </w:rPr>
        <w:t>Design of Multi-Sensor Fusion Water State Observer for Proton Exchange Membrane Fuel Cell based on Particle Filter</w:t>
      </w:r>
      <w:r>
        <w:rPr>
          <w:rFonts w:ascii="Times New Roman" w:hAnsi="Times New Roman" w:cs="Times New Roman"/>
          <w:sz w:val="24"/>
          <w:szCs w:val="24"/>
        </w:rPr>
        <w:t>”</w:t>
      </w:r>
      <w:r>
        <w:rPr>
          <w:rFonts w:ascii="Times New Roman" w:hAnsi="Times New Roman" w:cs="Times New Roman" w:hint="eastAsia"/>
          <w:sz w:val="24"/>
          <w:szCs w:val="24"/>
        </w:rPr>
        <w:t xml:space="preserve"> </w:t>
      </w:r>
      <w:r w:rsidRPr="00277488">
        <w:rPr>
          <w:rFonts w:ascii="Times New Roman" w:hAnsi="Times New Roman" w:cs="Times New Roman"/>
          <w:sz w:val="24"/>
          <w:szCs w:val="24"/>
        </w:rPr>
        <w:t>(</w:t>
      </w:r>
      <w:r w:rsidR="00277488" w:rsidRPr="00277488">
        <w:rPr>
          <w:rFonts w:ascii="Times New Roman" w:hAnsi="Times New Roman" w:cs="Times New Roman"/>
          <w:sz w:val="24"/>
          <w:szCs w:val="24"/>
        </w:rPr>
        <w:t>ECM-D-24-01719</w:t>
      </w:r>
      <w:r w:rsidRPr="00277488">
        <w:rPr>
          <w:rFonts w:ascii="Times New Roman" w:hAnsi="Times New Roman" w:cs="Times New Roman"/>
          <w:sz w:val="24"/>
          <w:szCs w:val="24"/>
        </w:rPr>
        <w:t>).</w:t>
      </w:r>
      <w:r w:rsidRPr="00DC26D0">
        <w:rPr>
          <w:rFonts w:ascii="Times New Roman" w:hAnsi="Times New Roman" w:cs="Times New Roman"/>
          <w:sz w:val="24"/>
          <w:szCs w:val="24"/>
        </w:rPr>
        <w:t xml:space="preserve"> </w:t>
      </w:r>
      <w:r w:rsidRPr="00432E76">
        <w:rPr>
          <w:rFonts w:ascii="Times New Roman" w:hAnsi="Times New Roman" w:cs="Times New Roman"/>
          <w:sz w:val="24"/>
          <w:szCs w:val="24"/>
        </w:rPr>
        <w:t>We quite appreciate your favorite consideration and the reviewer’s insightful comments.</w:t>
      </w:r>
      <w:r w:rsidRPr="00DC26D0">
        <w:rPr>
          <w:rFonts w:ascii="Times New Roman" w:hAnsi="Times New Roman" w:cs="Times New Roman"/>
          <w:sz w:val="24"/>
          <w:szCs w:val="24"/>
        </w:rPr>
        <w:t xml:space="preserve"> </w:t>
      </w:r>
      <w:r w:rsidRPr="00432E76">
        <w:rPr>
          <w:rFonts w:ascii="Times New Roman" w:hAnsi="Times New Roman" w:cs="Times New Roman"/>
          <w:sz w:val="24"/>
          <w:szCs w:val="24"/>
        </w:rPr>
        <w:t>We have made some revision to our manuscript accordingly and we hope the revision will</w:t>
      </w:r>
      <w:r>
        <w:rPr>
          <w:rFonts w:ascii="Times New Roman" w:hAnsi="Times New Roman" w:cs="Times New Roman"/>
          <w:sz w:val="24"/>
          <w:szCs w:val="24"/>
        </w:rPr>
        <w:t xml:space="preserve"> make our paper more acceptable</w:t>
      </w:r>
      <w:r w:rsidRPr="00DC26D0">
        <w:rPr>
          <w:rFonts w:ascii="Times New Roman" w:hAnsi="Times New Roman" w:cs="Times New Roman"/>
          <w:sz w:val="24"/>
          <w:szCs w:val="24"/>
        </w:rPr>
        <w:t xml:space="preserve">. </w:t>
      </w:r>
      <w:r w:rsidRPr="00432E76">
        <w:rPr>
          <w:rFonts w:ascii="Times New Roman" w:hAnsi="Times New Roman" w:cs="Times New Roman"/>
          <w:sz w:val="24"/>
          <w:szCs w:val="24"/>
        </w:rPr>
        <w:t xml:space="preserve">All the revisions have been highlighted in the revised manuscript. </w:t>
      </w:r>
    </w:p>
    <w:p w14:paraId="569EFADA" w14:textId="77777777" w:rsidR="006F19FF" w:rsidRPr="006C0603" w:rsidRDefault="006F19FF" w:rsidP="006C0603">
      <w:pPr>
        <w:spacing w:line="360" w:lineRule="auto"/>
        <w:rPr>
          <w:rFonts w:ascii="Times New Roman" w:hAnsi="Times New Roman" w:cs="Times New Roman"/>
          <w:sz w:val="24"/>
          <w:szCs w:val="24"/>
        </w:rPr>
      </w:pPr>
    </w:p>
    <w:p w14:paraId="644B0A7C" w14:textId="77777777" w:rsidR="002271D0" w:rsidRPr="00554F0D" w:rsidRDefault="002271D0" w:rsidP="002271D0">
      <w:pPr>
        <w:spacing w:line="360" w:lineRule="auto"/>
        <w:rPr>
          <w:rFonts w:ascii="Times New Roman" w:hAnsi="Times New Roman" w:cs="Times New Roman"/>
          <w:sz w:val="24"/>
          <w:szCs w:val="24"/>
        </w:rPr>
      </w:pPr>
      <w:r w:rsidRPr="00554F0D">
        <w:rPr>
          <w:rFonts w:ascii="Times New Roman" w:hAnsi="Times New Roman" w:cs="Times New Roman"/>
          <w:sz w:val="24"/>
          <w:szCs w:val="24"/>
        </w:rPr>
        <w:t>Please let me know if you and reviewer have any other questions. Thanks again for your and reviewer’s patience, help and constant attention to our manuscript.</w:t>
      </w:r>
    </w:p>
    <w:p w14:paraId="15010C8C" w14:textId="77777777" w:rsidR="002271D0" w:rsidRPr="006C0603" w:rsidRDefault="002271D0" w:rsidP="006C0603">
      <w:pPr>
        <w:spacing w:line="360" w:lineRule="auto"/>
        <w:rPr>
          <w:rFonts w:ascii="Times New Roman" w:hAnsi="Times New Roman" w:cs="Times New Roman"/>
          <w:sz w:val="24"/>
          <w:szCs w:val="24"/>
        </w:rPr>
      </w:pPr>
    </w:p>
    <w:p w14:paraId="4C674AD3" w14:textId="0420CE9D" w:rsidR="002271D0" w:rsidRPr="00554F0D" w:rsidRDefault="002271D0" w:rsidP="002271D0">
      <w:pPr>
        <w:spacing w:line="360" w:lineRule="auto"/>
        <w:rPr>
          <w:rFonts w:ascii="Times New Roman" w:hAnsi="Times New Roman" w:cs="Times New Roman"/>
          <w:sz w:val="24"/>
          <w:szCs w:val="24"/>
        </w:rPr>
      </w:pPr>
      <w:r w:rsidRPr="00554F0D">
        <w:rPr>
          <w:rFonts w:ascii="Times New Roman" w:hAnsi="Times New Roman" w:cs="Times New Roman"/>
          <w:sz w:val="24"/>
          <w:szCs w:val="24"/>
        </w:rPr>
        <w:t>Sincerely</w:t>
      </w:r>
    </w:p>
    <w:p w14:paraId="79A30CE9" w14:textId="77777777" w:rsidR="00277488" w:rsidRPr="006C0603" w:rsidRDefault="00277488" w:rsidP="00277488">
      <w:pPr>
        <w:spacing w:line="360" w:lineRule="auto"/>
        <w:rPr>
          <w:rFonts w:ascii="Times New Roman" w:hAnsi="Times New Roman" w:cs="Times New Roman"/>
          <w:sz w:val="24"/>
          <w:szCs w:val="24"/>
        </w:rPr>
      </w:pPr>
      <w:r w:rsidRPr="006C0603">
        <w:rPr>
          <w:rFonts w:ascii="Times New Roman" w:hAnsi="Times New Roman" w:cs="Times New Roman"/>
          <w:sz w:val="24"/>
          <w:szCs w:val="24"/>
        </w:rPr>
        <w:t xml:space="preserve">Yanbo Yang </w:t>
      </w:r>
    </w:p>
    <w:p w14:paraId="7F334977" w14:textId="77777777" w:rsidR="00277488" w:rsidRPr="006C0603" w:rsidRDefault="00277488" w:rsidP="00277488">
      <w:pPr>
        <w:spacing w:line="360" w:lineRule="auto"/>
        <w:rPr>
          <w:rFonts w:ascii="Times New Roman" w:hAnsi="Times New Roman" w:cs="Times New Roman"/>
          <w:sz w:val="24"/>
          <w:szCs w:val="24"/>
        </w:rPr>
      </w:pPr>
      <w:r w:rsidRPr="006C0603">
        <w:rPr>
          <w:rFonts w:ascii="Times New Roman" w:hAnsi="Times New Roman" w:cs="Times New Roman"/>
          <w:sz w:val="24"/>
          <w:szCs w:val="24"/>
        </w:rPr>
        <w:t>Scho</w:t>
      </w:r>
      <w:r w:rsidRPr="006C0603">
        <w:rPr>
          <w:rFonts w:ascii="Times New Roman" w:hAnsi="Times New Roman" w:cs="Times New Roman" w:hint="eastAsia"/>
          <w:sz w:val="24"/>
          <w:szCs w:val="24"/>
        </w:rPr>
        <w:t>ol</w:t>
      </w:r>
      <w:r w:rsidRPr="006C0603">
        <w:rPr>
          <w:rFonts w:ascii="Times New Roman" w:hAnsi="Times New Roman" w:cs="Times New Roman"/>
          <w:sz w:val="24"/>
          <w:szCs w:val="24"/>
        </w:rPr>
        <w:t xml:space="preserve"> of Automotive Studies</w:t>
      </w:r>
    </w:p>
    <w:p w14:paraId="6D966020" w14:textId="77777777" w:rsidR="00277488" w:rsidRPr="006C0603" w:rsidRDefault="00277488" w:rsidP="006C0603">
      <w:pPr>
        <w:spacing w:line="360" w:lineRule="auto"/>
        <w:rPr>
          <w:rFonts w:ascii="Times New Roman" w:hAnsi="Times New Roman" w:cs="Times New Roman"/>
          <w:sz w:val="24"/>
          <w:szCs w:val="24"/>
        </w:rPr>
      </w:pPr>
      <w:r w:rsidRPr="006C0603">
        <w:rPr>
          <w:rFonts w:ascii="Times New Roman" w:hAnsi="Times New Roman" w:cs="Times New Roman"/>
          <w:sz w:val="24"/>
          <w:szCs w:val="24"/>
        </w:rPr>
        <w:t>Tongji University</w:t>
      </w:r>
    </w:p>
    <w:p w14:paraId="66FE1993" w14:textId="77777777" w:rsidR="00E26F5A" w:rsidRDefault="00E26F5A"/>
    <w:p w14:paraId="18B78222" w14:textId="77777777" w:rsidR="00E26F5A" w:rsidRDefault="00E26F5A"/>
    <w:p w14:paraId="764482A4" w14:textId="77777777" w:rsidR="00E26F5A" w:rsidRDefault="00E26F5A"/>
    <w:p w14:paraId="783F30A5" w14:textId="77777777" w:rsidR="00E26F5A" w:rsidRDefault="00E26F5A"/>
    <w:p w14:paraId="71BD3BC5" w14:textId="77777777" w:rsidR="00E26F5A" w:rsidRDefault="00E26F5A"/>
    <w:p w14:paraId="4D553FBA" w14:textId="77777777" w:rsidR="00E26F5A" w:rsidRDefault="00E26F5A"/>
    <w:p w14:paraId="2FE5B641" w14:textId="77777777" w:rsidR="00E26F5A" w:rsidRDefault="00E26F5A"/>
    <w:p w14:paraId="46497969" w14:textId="77777777" w:rsidR="00E26F5A" w:rsidRDefault="00E26F5A"/>
    <w:p w14:paraId="69F3BD7B" w14:textId="77777777" w:rsidR="00E26F5A" w:rsidRDefault="00E26F5A"/>
    <w:p w14:paraId="439A2ADF" w14:textId="77777777" w:rsidR="00E26F5A" w:rsidRDefault="00E26F5A"/>
    <w:p w14:paraId="163AB2B0" w14:textId="77777777" w:rsidR="00E26F5A" w:rsidRDefault="00E26F5A"/>
    <w:p w14:paraId="5C0DC3C6" w14:textId="77777777" w:rsidR="00E26F5A" w:rsidRDefault="00E26F5A"/>
    <w:p w14:paraId="38CEC455" w14:textId="77777777" w:rsidR="00E26F5A" w:rsidRDefault="00E26F5A"/>
    <w:p w14:paraId="38D2D3E9" w14:textId="77777777" w:rsidR="00E26F5A" w:rsidRDefault="00E26F5A"/>
    <w:p w14:paraId="411FD9E5" w14:textId="77777777" w:rsidR="00E26F5A" w:rsidRDefault="00E26F5A"/>
    <w:p w14:paraId="06535565" w14:textId="77777777" w:rsidR="00E26F5A" w:rsidRDefault="00E26F5A"/>
    <w:p w14:paraId="7DDDC165" w14:textId="77777777" w:rsidR="00E26F5A" w:rsidRDefault="00E26F5A"/>
    <w:p w14:paraId="288EE2A6" w14:textId="77777777" w:rsidR="00E26F5A" w:rsidRDefault="00E26F5A"/>
    <w:p w14:paraId="04863FF4" w14:textId="77777777" w:rsidR="00E26F5A" w:rsidRDefault="00E26F5A"/>
    <w:p w14:paraId="77191A25" w14:textId="77777777" w:rsidR="00E26F5A" w:rsidRDefault="00E26F5A"/>
    <w:p w14:paraId="214EE16B" w14:textId="77777777" w:rsidR="00E26F5A" w:rsidRDefault="00E26F5A"/>
    <w:p w14:paraId="7E1313BF" w14:textId="77777777" w:rsidR="00E26F5A" w:rsidRDefault="00E26F5A"/>
    <w:p w14:paraId="64421305" w14:textId="77777777" w:rsidR="00E26F5A" w:rsidRDefault="00E26F5A"/>
    <w:p w14:paraId="6908DFCE" w14:textId="77777777" w:rsidR="00E26F5A" w:rsidRPr="008446DA" w:rsidRDefault="00E26F5A" w:rsidP="00E26F5A">
      <w:pPr>
        <w:pStyle w:val="a7"/>
        <w:spacing w:line="360" w:lineRule="auto"/>
        <w:rPr>
          <w:rFonts w:ascii="Times New Roman" w:hAnsi="Times New Roman"/>
          <w:b/>
          <w:bCs/>
          <w:color w:val="000000"/>
          <w:kern w:val="0"/>
          <w:sz w:val="24"/>
          <w:szCs w:val="24"/>
        </w:rPr>
      </w:pPr>
      <w:r w:rsidRPr="008446DA">
        <w:rPr>
          <w:rFonts w:ascii="Times New Roman" w:hAnsi="Times New Roman" w:hint="eastAsia"/>
          <w:b/>
          <w:bCs/>
          <w:color w:val="000000"/>
          <w:kern w:val="0"/>
          <w:sz w:val="24"/>
          <w:szCs w:val="24"/>
        </w:rPr>
        <w:t>R</w:t>
      </w:r>
      <w:r w:rsidRPr="008446DA">
        <w:rPr>
          <w:rFonts w:ascii="Times New Roman" w:hAnsi="Times New Roman"/>
          <w:b/>
          <w:bCs/>
          <w:color w:val="000000"/>
          <w:kern w:val="0"/>
          <w:sz w:val="24"/>
          <w:szCs w:val="24"/>
        </w:rPr>
        <w:t>esponses to the reviewers’ comments</w:t>
      </w:r>
      <w:r w:rsidRPr="008446DA">
        <w:rPr>
          <w:rFonts w:ascii="Times New Roman" w:hAnsi="Times New Roman" w:hint="eastAsia"/>
          <w:b/>
          <w:bCs/>
          <w:color w:val="000000"/>
          <w:kern w:val="0"/>
          <w:sz w:val="24"/>
          <w:szCs w:val="24"/>
        </w:rPr>
        <w:t>:</w:t>
      </w:r>
    </w:p>
    <w:p w14:paraId="75A78448" w14:textId="77777777" w:rsidR="00E26F5A" w:rsidRPr="006C0603" w:rsidRDefault="00E26F5A" w:rsidP="00E26F5A">
      <w:pPr>
        <w:spacing w:line="360" w:lineRule="auto"/>
        <w:rPr>
          <w:rFonts w:ascii="Times New Roman" w:hAnsi="Times New Roman" w:cs="Times New Roman"/>
          <w:sz w:val="24"/>
          <w:szCs w:val="24"/>
        </w:rPr>
      </w:pPr>
      <w:r w:rsidRPr="006C0603">
        <w:rPr>
          <w:rFonts w:ascii="Times New Roman" w:hAnsi="Times New Roman" w:cs="Times New Roman"/>
          <w:sz w:val="24"/>
          <w:szCs w:val="24"/>
        </w:rPr>
        <w:t xml:space="preserve">We highly appreciate the reviewers’ kind consideration of the scientific content of our work. The comments and suggestions made by </w:t>
      </w:r>
      <w:r w:rsidRPr="006C0603">
        <w:rPr>
          <w:rFonts w:ascii="Times New Roman" w:hAnsi="Times New Roman" w:cs="Times New Roman" w:hint="eastAsia"/>
          <w:sz w:val="24"/>
          <w:szCs w:val="24"/>
        </w:rPr>
        <w:t xml:space="preserve">the </w:t>
      </w:r>
      <w:r w:rsidRPr="006C0603">
        <w:rPr>
          <w:rFonts w:ascii="Times New Roman" w:hAnsi="Times New Roman" w:cs="Times New Roman"/>
          <w:sz w:val="24"/>
          <w:szCs w:val="24"/>
        </w:rPr>
        <w:t>reviewers are very helpful for us to revise the manuscript. A detailed reply to the comments and suggestions ha</w:t>
      </w:r>
      <w:r w:rsidRPr="006C0603">
        <w:rPr>
          <w:rFonts w:ascii="Times New Roman" w:hAnsi="Times New Roman" w:cs="Times New Roman" w:hint="eastAsia"/>
          <w:sz w:val="24"/>
          <w:szCs w:val="24"/>
        </w:rPr>
        <w:t>s</w:t>
      </w:r>
      <w:r w:rsidRPr="006C0603">
        <w:rPr>
          <w:rFonts w:ascii="Times New Roman" w:hAnsi="Times New Roman" w:cs="Times New Roman"/>
          <w:sz w:val="24"/>
          <w:szCs w:val="24"/>
        </w:rPr>
        <w:t xml:space="preserve"> been made as follows. (Note: The re</w:t>
      </w:r>
      <w:r w:rsidRPr="006C0603">
        <w:rPr>
          <w:rFonts w:ascii="Times New Roman" w:hAnsi="Times New Roman" w:cs="Times New Roman" w:hint="eastAsia"/>
          <w:sz w:val="24"/>
          <w:szCs w:val="24"/>
        </w:rPr>
        <w:t>sponses</w:t>
      </w:r>
      <w:r w:rsidRPr="006C0603">
        <w:rPr>
          <w:rFonts w:ascii="Times New Roman" w:hAnsi="Times New Roman" w:cs="Times New Roman"/>
          <w:sz w:val="24"/>
          <w:szCs w:val="24"/>
        </w:rPr>
        <w:t xml:space="preserve"> </w:t>
      </w:r>
      <w:r w:rsidRPr="006C0603">
        <w:rPr>
          <w:rFonts w:ascii="Times New Roman" w:hAnsi="Times New Roman" w:cs="Times New Roman" w:hint="eastAsia"/>
          <w:sz w:val="24"/>
          <w:szCs w:val="24"/>
        </w:rPr>
        <w:t>to the reviewers</w:t>
      </w:r>
      <w:r w:rsidRPr="006C0603">
        <w:rPr>
          <w:rFonts w:ascii="Times New Roman" w:hAnsi="Times New Roman" w:cs="Times New Roman"/>
          <w:sz w:val="24"/>
          <w:szCs w:val="24"/>
        </w:rPr>
        <w:t>’</w:t>
      </w:r>
      <w:r w:rsidRPr="006C0603">
        <w:rPr>
          <w:rFonts w:ascii="Times New Roman" w:hAnsi="Times New Roman" w:cs="Times New Roman" w:hint="eastAsia"/>
          <w:sz w:val="24"/>
          <w:szCs w:val="24"/>
        </w:rPr>
        <w:t xml:space="preserve"> comments </w:t>
      </w:r>
      <w:r w:rsidRPr="006C0603">
        <w:rPr>
          <w:rFonts w:ascii="Times New Roman" w:hAnsi="Times New Roman" w:cs="Times New Roman"/>
          <w:sz w:val="24"/>
          <w:szCs w:val="24"/>
        </w:rPr>
        <w:t>are highlighted in blue).</w:t>
      </w:r>
    </w:p>
    <w:p w14:paraId="65047C6C" w14:textId="77777777" w:rsidR="00E26F5A" w:rsidRPr="008446DA" w:rsidRDefault="00E26F5A">
      <w:pPr>
        <w:rPr>
          <w:sz w:val="24"/>
          <w:szCs w:val="24"/>
        </w:rPr>
      </w:pPr>
    </w:p>
    <w:p w14:paraId="1944516A" w14:textId="78E0DCE0" w:rsidR="004F48FF" w:rsidRPr="006C0603" w:rsidRDefault="004F48FF" w:rsidP="006C0603">
      <w:pPr>
        <w:spacing w:line="360" w:lineRule="auto"/>
        <w:rPr>
          <w:rFonts w:ascii="Times New Roman" w:hAnsi="Times New Roman" w:cs="Times New Roman"/>
          <w:sz w:val="24"/>
          <w:szCs w:val="24"/>
        </w:rPr>
      </w:pPr>
      <w:bookmarkStart w:id="0" w:name="OLE_LINK37"/>
      <w:r w:rsidRPr="006C0603">
        <w:rPr>
          <w:rFonts w:ascii="Times New Roman" w:hAnsi="Times New Roman" w:cs="Times New Roman"/>
          <w:sz w:val="24"/>
          <w:szCs w:val="24"/>
        </w:rPr>
        <w:t>Reviewer: 1</w:t>
      </w:r>
      <w:bookmarkEnd w:id="0"/>
      <w:ins w:id="1" w:author="Li Ruitao" w:date="2024-05-15T10:09:00Z">
        <w:r w:rsidR="00CE7DF9" w:rsidRPr="006C0603">
          <w:rPr>
            <w:rFonts w:ascii="Times New Roman" w:hAnsi="Times New Roman" w:cs="Times New Roman"/>
            <w:sz w:val="24"/>
            <w:szCs w:val="24"/>
          </w:rPr>
          <w:t xml:space="preserve"> </w:t>
        </w:r>
      </w:ins>
    </w:p>
    <w:p w14:paraId="5EC2AD07" w14:textId="6B4E49A3" w:rsidR="00E26F5A" w:rsidRPr="008446DA" w:rsidRDefault="00CE7DF9" w:rsidP="008446DA">
      <w:pPr>
        <w:spacing w:line="360" w:lineRule="auto"/>
        <w:rPr>
          <w:rFonts w:ascii="Times New Roman" w:hAnsi="Times New Roman" w:cs="Times New Roman"/>
          <w:color w:val="000000"/>
          <w:sz w:val="24"/>
          <w:szCs w:val="24"/>
        </w:rPr>
      </w:pPr>
      <w:r w:rsidRPr="006C0603">
        <w:rPr>
          <w:rFonts w:ascii="Times New Roman" w:hAnsi="Times New Roman" w:cs="Times New Roman"/>
          <w:sz w:val="24"/>
          <w:szCs w:val="24"/>
        </w:rPr>
        <w:t>C</w:t>
      </w:r>
      <w:r w:rsidRPr="006C0603">
        <w:rPr>
          <w:rFonts w:ascii="Times New Roman" w:hAnsi="Times New Roman" w:cs="Times New Roman" w:hint="eastAsia"/>
          <w:sz w:val="24"/>
          <w:szCs w:val="24"/>
        </w:rPr>
        <w:t>omments</w:t>
      </w:r>
      <w:r w:rsidRPr="006C0603">
        <w:rPr>
          <w:rFonts w:ascii="Times New Roman" w:hAnsi="Times New Roman" w:cs="Times New Roman"/>
          <w:sz w:val="24"/>
          <w:szCs w:val="24"/>
        </w:rPr>
        <w:t xml:space="preserve"> </w:t>
      </w:r>
      <w:r w:rsidR="00F11C2C" w:rsidRPr="006C0603">
        <w:rPr>
          <w:rFonts w:ascii="Times New Roman" w:hAnsi="Times New Roman" w:cs="Times New Roman"/>
          <w:sz w:val="24"/>
          <w:szCs w:val="24"/>
        </w:rPr>
        <w:t>1</w:t>
      </w:r>
      <w:r w:rsidRPr="006C0603">
        <w:rPr>
          <w:rFonts w:ascii="Times New Roman" w:hAnsi="Times New Roman" w:cs="Times New Roman" w:hint="eastAsia"/>
          <w:sz w:val="24"/>
          <w:szCs w:val="24"/>
        </w:rPr>
        <w:t>：</w:t>
      </w:r>
      <w:r w:rsidR="006B703B" w:rsidRPr="006C0603">
        <w:rPr>
          <w:rFonts w:ascii="Times New Roman" w:hAnsi="Times New Roman" w:cs="Times New Roman"/>
          <w:sz w:val="24"/>
          <w:szCs w:val="24"/>
        </w:rPr>
        <w:t>At the end of section 2, it is said: "Therefore, based on the understanding of the model and the characteristics of the measured data, manually adjust the</w:t>
      </w:r>
      <w:r w:rsidR="008446DA" w:rsidRPr="006C0603">
        <w:rPr>
          <w:rFonts w:ascii="Times New Roman" w:hAnsi="Times New Roman" w:cs="Times New Roman"/>
          <w:sz w:val="24"/>
          <w:szCs w:val="24"/>
        </w:rPr>
        <w:t xml:space="preserve"> </w:t>
      </w:r>
      <w:r w:rsidR="006B703B" w:rsidRPr="006C0603">
        <w:rPr>
          <w:rFonts w:ascii="Times New Roman" w:hAnsi="Times New Roman" w:cs="Times New Roman"/>
          <w:sz w:val="24"/>
          <w:szCs w:val="24"/>
        </w:rPr>
        <w:t>parameters to determine the order of magnitude of the parameters, making the trend of the model reasonable. Then the Parameter Estimator function is used in the Simulink Design</w:t>
      </w:r>
      <w:r w:rsidR="008446DA" w:rsidRPr="006C0603">
        <w:rPr>
          <w:rFonts w:ascii="Times New Roman" w:hAnsi="Times New Roman" w:cs="Times New Roman"/>
          <w:sz w:val="24"/>
          <w:szCs w:val="24"/>
        </w:rPr>
        <w:t xml:space="preserve"> </w:t>
      </w:r>
      <w:r w:rsidR="006B703B" w:rsidRPr="006C0603">
        <w:rPr>
          <w:rFonts w:ascii="Times New Roman" w:hAnsi="Times New Roman" w:cs="Times New Roman"/>
          <w:sz w:val="24"/>
          <w:szCs w:val="24"/>
        </w:rPr>
        <w:t>Optimization toolbox for small-scale parameter optimization."</w:t>
      </w:r>
      <w:r w:rsidR="006B703B" w:rsidRPr="006C0603">
        <w:rPr>
          <w:rFonts w:ascii="Times New Roman" w:hAnsi="Times New Roman" w:cs="Times New Roman"/>
          <w:sz w:val="24"/>
          <w:szCs w:val="24"/>
        </w:rPr>
        <w:br/>
        <w:t xml:space="preserve">The authors should better explain this point. </w:t>
      </w:r>
      <w:proofErr w:type="spellStart"/>
      <w:r w:rsidR="006B703B" w:rsidRPr="006C0603">
        <w:rPr>
          <w:rFonts w:ascii="Times New Roman" w:hAnsi="Times New Roman" w:cs="Times New Roman"/>
          <w:sz w:val="24"/>
          <w:szCs w:val="24"/>
        </w:rPr>
        <w:t>Refering</w:t>
      </w:r>
      <w:proofErr w:type="spellEnd"/>
      <w:r w:rsidR="006B703B" w:rsidRPr="006C0603">
        <w:rPr>
          <w:rFonts w:ascii="Times New Roman" w:hAnsi="Times New Roman" w:cs="Times New Roman"/>
          <w:sz w:val="24"/>
          <w:szCs w:val="24"/>
        </w:rPr>
        <w:t xml:space="preserve"> a MATLAB toolbox is not an </w:t>
      </w:r>
      <w:proofErr w:type="spellStart"/>
      <w:r w:rsidR="006B703B" w:rsidRPr="006C0603">
        <w:rPr>
          <w:rFonts w:ascii="Times New Roman" w:hAnsi="Times New Roman" w:cs="Times New Roman"/>
          <w:sz w:val="24"/>
          <w:szCs w:val="24"/>
        </w:rPr>
        <w:t>appropiate</w:t>
      </w:r>
      <w:proofErr w:type="spellEnd"/>
      <w:r w:rsidR="006B703B" w:rsidRPr="006C0603">
        <w:rPr>
          <w:rFonts w:ascii="Times New Roman" w:hAnsi="Times New Roman" w:cs="Times New Roman"/>
          <w:sz w:val="24"/>
          <w:szCs w:val="24"/>
        </w:rPr>
        <w:t xml:space="preserve"> justification in a </w:t>
      </w:r>
      <w:proofErr w:type="spellStart"/>
      <w:r w:rsidR="006B703B" w:rsidRPr="006C0603">
        <w:rPr>
          <w:rFonts w:ascii="Times New Roman" w:hAnsi="Times New Roman" w:cs="Times New Roman"/>
          <w:sz w:val="24"/>
          <w:szCs w:val="24"/>
        </w:rPr>
        <w:t>cientific</w:t>
      </w:r>
      <w:proofErr w:type="spellEnd"/>
      <w:r w:rsidR="006B703B" w:rsidRPr="006C0603">
        <w:rPr>
          <w:rFonts w:ascii="Times New Roman" w:hAnsi="Times New Roman" w:cs="Times New Roman"/>
          <w:sz w:val="24"/>
          <w:szCs w:val="24"/>
        </w:rPr>
        <w:t xml:space="preserve"> journal.</w:t>
      </w:r>
      <w:r w:rsidR="006B703B" w:rsidRPr="008446DA">
        <w:rPr>
          <w:rFonts w:ascii="Times New Roman" w:hAnsi="Times New Roman" w:cs="Times New Roman"/>
          <w:color w:val="000000"/>
          <w:sz w:val="24"/>
          <w:szCs w:val="24"/>
        </w:rPr>
        <w:br/>
        <w:t xml:space="preserve">What to you exactly </w:t>
      </w:r>
      <w:proofErr w:type="gramStart"/>
      <w:r w:rsidR="006B703B" w:rsidRPr="008446DA">
        <w:rPr>
          <w:rFonts w:ascii="Times New Roman" w:hAnsi="Times New Roman" w:cs="Times New Roman"/>
          <w:color w:val="000000"/>
          <w:sz w:val="24"/>
          <w:szCs w:val="24"/>
        </w:rPr>
        <w:t>tune ?</w:t>
      </w:r>
      <w:proofErr w:type="gramEnd"/>
      <w:r w:rsidR="006B703B" w:rsidRPr="008446DA">
        <w:rPr>
          <w:rFonts w:ascii="Times New Roman" w:hAnsi="Times New Roman" w:cs="Times New Roman"/>
          <w:color w:val="000000"/>
          <w:sz w:val="24"/>
          <w:szCs w:val="24"/>
        </w:rPr>
        <w:t xml:space="preserve"> How do you do </w:t>
      </w:r>
      <w:proofErr w:type="gramStart"/>
      <w:r w:rsidR="006B703B" w:rsidRPr="008446DA">
        <w:rPr>
          <w:rFonts w:ascii="Times New Roman" w:hAnsi="Times New Roman" w:cs="Times New Roman"/>
          <w:color w:val="000000"/>
          <w:sz w:val="24"/>
          <w:szCs w:val="24"/>
        </w:rPr>
        <w:t>it ?</w:t>
      </w:r>
      <w:proofErr w:type="gramEnd"/>
      <w:r w:rsidR="006B703B" w:rsidRPr="008446DA">
        <w:rPr>
          <w:rFonts w:ascii="Times New Roman" w:hAnsi="Times New Roman" w:cs="Times New Roman"/>
          <w:color w:val="000000"/>
          <w:sz w:val="24"/>
          <w:szCs w:val="24"/>
        </w:rPr>
        <w:t xml:space="preserve"> which cost function do you optimize ?</w:t>
      </w:r>
    </w:p>
    <w:p w14:paraId="68268DA3" w14:textId="5198B89F" w:rsidR="00D05FDF" w:rsidRPr="008446DA" w:rsidRDefault="008A41B4" w:rsidP="008446DA">
      <w:pPr>
        <w:spacing w:line="360" w:lineRule="auto"/>
        <w:rPr>
          <w:rFonts w:ascii="Times New Roman" w:hAnsi="Times New Roman" w:cs="Times New Roman"/>
          <w:color w:val="5B9BD5"/>
          <w:sz w:val="24"/>
          <w:szCs w:val="24"/>
        </w:rPr>
      </w:pPr>
      <w:r w:rsidRPr="008446DA">
        <w:rPr>
          <w:rFonts w:ascii="Times New Roman" w:hAnsi="Times New Roman" w:cs="Times New Roman"/>
          <w:color w:val="5B9BD5"/>
          <w:sz w:val="24"/>
          <w:szCs w:val="24"/>
        </w:rPr>
        <w:t xml:space="preserve">Reply: </w:t>
      </w:r>
      <w:bookmarkStart w:id="2" w:name="OLE_LINK39"/>
      <w:r w:rsidR="008446DA" w:rsidRPr="008446DA">
        <w:rPr>
          <w:rFonts w:ascii="Times New Roman" w:hAnsi="Times New Roman" w:cs="Times New Roman"/>
          <w:color w:val="5B9BD5"/>
          <w:sz w:val="24"/>
          <w:szCs w:val="24"/>
        </w:rPr>
        <w:t>Thanks for the reviewer’s suggestion.</w:t>
      </w:r>
      <w:bookmarkEnd w:id="2"/>
      <w:r w:rsidR="008446DA" w:rsidRPr="008446DA">
        <w:rPr>
          <w:rFonts w:ascii="Times New Roman" w:hAnsi="Times New Roman" w:cs="Times New Roman"/>
          <w:color w:val="4472C4" w:themeColor="accent1"/>
          <w:sz w:val="24"/>
          <w:szCs w:val="24"/>
        </w:rPr>
        <w:t xml:space="preserve"> </w:t>
      </w:r>
      <w:r w:rsidR="00CB6DC6" w:rsidRPr="008446DA">
        <w:rPr>
          <w:rFonts w:ascii="Times New Roman" w:hAnsi="Times New Roman" w:cs="Times New Roman"/>
          <w:color w:val="5B9BD5"/>
          <w:sz w:val="24"/>
          <w:szCs w:val="24"/>
        </w:rPr>
        <w:t xml:space="preserve">We adjust the parameters </w:t>
      </w:r>
      <w:r w:rsidR="00D05FDF" w:rsidRPr="008446DA">
        <w:rPr>
          <w:rFonts w:ascii="Times New Roman" w:hAnsi="Times New Roman" w:cs="Times New Roman"/>
          <w:color w:val="5B9BD5"/>
          <w:sz w:val="24"/>
          <w:szCs w:val="24"/>
        </w:rPr>
        <w:t>subjected to optimization encompass the critical variables delineated in Table 1, including but not limited to the oxygen and water diffusion coefficients, the water conversion coefficient governing the membrane-cathode interphase, and the charge transfer coefficient at the cathode. Our objective is to calibrate these parameters in a manner that minimizes the discrepancy between the model's predictions and the empirical observations, thereby enhancing the fidelity of our simulations.</w:t>
      </w:r>
    </w:p>
    <w:p w14:paraId="103BFFFA" w14:textId="77DCB99F" w:rsidR="00D05FDF" w:rsidRPr="008446DA" w:rsidRDefault="00D05FDF" w:rsidP="008446DA">
      <w:pPr>
        <w:spacing w:line="360" w:lineRule="auto"/>
        <w:rPr>
          <w:rFonts w:ascii="Times New Roman" w:hAnsi="Times New Roman" w:cs="Times New Roman"/>
          <w:color w:val="5B9BD5"/>
          <w:sz w:val="24"/>
          <w:szCs w:val="24"/>
        </w:rPr>
      </w:pPr>
      <w:r w:rsidRPr="008446DA">
        <w:rPr>
          <w:rFonts w:ascii="Times New Roman" w:hAnsi="Times New Roman" w:cs="Times New Roman"/>
          <w:color w:val="5B9BD5"/>
          <w:sz w:val="24"/>
          <w:szCs w:val="24"/>
        </w:rPr>
        <w:t>To achieve this objective, we employ the recursive least square estimator algorithm, a powerful iterative technique that facilitates the convergence of our model's parameters towards their optimal values. This method, which underpins MATLAB's parameter estimation toolbox, operates by sequentially updating the parameter estimates in a recursive manner, leveraging the incoming stream of data to refine the accuracy of the approximations.</w:t>
      </w:r>
    </w:p>
    <w:p w14:paraId="53742DE5" w14:textId="5CA0BA72" w:rsidR="00D05FDF" w:rsidRPr="008446DA" w:rsidRDefault="00D05FDF" w:rsidP="008446DA">
      <w:pPr>
        <w:spacing w:line="360" w:lineRule="auto"/>
        <w:rPr>
          <w:rFonts w:ascii="Times New Roman" w:hAnsi="Times New Roman" w:cs="Times New Roman"/>
          <w:color w:val="5B9BD5"/>
          <w:sz w:val="24"/>
          <w:szCs w:val="24"/>
        </w:rPr>
      </w:pPr>
      <w:r w:rsidRPr="008446DA">
        <w:rPr>
          <w:rFonts w:ascii="Times New Roman" w:hAnsi="Times New Roman" w:cs="Times New Roman"/>
          <w:color w:val="5B9BD5"/>
          <w:sz w:val="24"/>
          <w:szCs w:val="24"/>
        </w:rPr>
        <w:lastRenderedPageBreak/>
        <w:t>Specifically, the algorithm commences by initializing the parameter estimates to user-supplied values, akin to an educated guess. Subsequently, it evaluates the model's output against the observed data, quantifying the residual error. Through a sophisticated weighing and minimization process, the algorithm then calculates the adjustments required to the parameter estimates, with the objective of minimizing the cumulative sum of squared residuals – a metric that encapsulates the collective deviation between the model's predictions and the empirical observations.</w:t>
      </w:r>
    </w:p>
    <w:p w14:paraId="04C71480" w14:textId="2B11957E" w:rsidR="00D05FDF" w:rsidRPr="008446DA" w:rsidRDefault="00D05FDF" w:rsidP="008446DA">
      <w:pPr>
        <w:spacing w:line="360" w:lineRule="auto"/>
        <w:rPr>
          <w:rFonts w:ascii="Times New Roman" w:hAnsi="Times New Roman" w:cs="Times New Roman"/>
          <w:color w:val="5B9BD5"/>
          <w:sz w:val="24"/>
          <w:szCs w:val="24"/>
        </w:rPr>
      </w:pPr>
      <w:r w:rsidRPr="008446DA">
        <w:rPr>
          <w:rFonts w:ascii="Times New Roman" w:hAnsi="Times New Roman" w:cs="Times New Roman"/>
          <w:color w:val="5B9BD5"/>
          <w:sz w:val="24"/>
          <w:szCs w:val="24"/>
        </w:rPr>
        <w:t>This iterative process is repeated recursively, with each iteration incorporating the latest available data point and refining the parameter estimates accordingly. The algorithm's convergence is governed by a predefined termination criterion, such as a threshold for the maximum permissible error or a stipulated number of iterations.</w:t>
      </w:r>
    </w:p>
    <w:p w14:paraId="6762DD25" w14:textId="5137D42C" w:rsidR="00D05FDF" w:rsidRDefault="00D05FDF" w:rsidP="008446DA">
      <w:pPr>
        <w:spacing w:line="360" w:lineRule="auto"/>
        <w:rPr>
          <w:rFonts w:ascii="Times New Roman" w:hAnsi="Times New Roman" w:cs="Times New Roman"/>
          <w:color w:val="5B9BD5"/>
          <w:sz w:val="24"/>
          <w:szCs w:val="24"/>
        </w:rPr>
      </w:pPr>
      <w:r w:rsidRPr="008446DA">
        <w:rPr>
          <w:rFonts w:ascii="Times New Roman" w:hAnsi="Times New Roman" w:cs="Times New Roman"/>
          <w:color w:val="5B9BD5"/>
          <w:sz w:val="24"/>
          <w:szCs w:val="24"/>
        </w:rPr>
        <w:t xml:space="preserve">Ultimately, the recursive least square estimator's prowess lies in its ability to rapidly converge to the optimal parameter values, even in the presence of nonlinear relationships and dynamic systems, thereby minimizing the discrepancy between our model's simulations and the empirical observations. </w:t>
      </w:r>
      <w:r w:rsidR="00FA5EDF" w:rsidRPr="00DE65F8">
        <w:rPr>
          <w:rFonts w:ascii="Times New Roman" w:hAnsi="Times New Roman" w:cs="Times New Roman" w:hint="eastAsia"/>
          <w:color w:val="5B9BD5"/>
          <w:sz w:val="24"/>
          <w:szCs w:val="24"/>
          <w:highlight w:val="yellow"/>
        </w:rPr>
        <w:t>As shown in multiple research paper</w:t>
      </w:r>
      <w:r w:rsidR="00FA105C" w:rsidRPr="00DE65F8">
        <w:rPr>
          <w:rFonts w:ascii="Times New Roman" w:hAnsi="Times New Roman" w:cs="Times New Roman" w:hint="eastAsia"/>
          <w:color w:val="5B9BD5"/>
          <w:sz w:val="24"/>
          <w:szCs w:val="24"/>
          <w:highlight w:val="yellow"/>
        </w:rPr>
        <w:t xml:space="preserve"> by Bao &amp; Lee</w:t>
      </w:r>
      <w:r w:rsidR="00FA105C">
        <w:rPr>
          <w:rFonts w:ascii="Times New Roman" w:hAnsi="Times New Roman" w:cs="Times New Roman" w:hint="eastAsia"/>
          <w:color w:val="5B9BD5"/>
          <w:sz w:val="24"/>
          <w:szCs w:val="24"/>
        </w:rPr>
        <w:t xml:space="preserve"> </w:t>
      </w:r>
      <w:r w:rsidRPr="008446DA">
        <w:rPr>
          <w:rFonts w:ascii="Times New Roman" w:hAnsi="Times New Roman" w:cs="Times New Roman"/>
          <w:color w:val="5B9BD5"/>
          <w:sz w:val="24"/>
          <w:szCs w:val="24"/>
        </w:rPr>
        <w:t>(</w:t>
      </w:r>
      <w:r w:rsidR="001B7BCC" w:rsidRPr="008446DA">
        <w:rPr>
          <w:rFonts w:ascii="Times New Roman" w:hAnsi="Times New Roman" w:cs="Times New Roman"/>
          <w:i/>
          <w:iCs/>
          <w:color w:val="5B9BD5"/>
          <w:sz w:val="24"/>
          <w:szCs w:val="24"/>
        </w:rPr>
        <w:t>C. Bao, W.G. Bessler. Two-dimensional modeling of a polymer electrolyte membrane fuel cell with long flow channel. Part I. Model development. J Power Sources 2015; 275: 922-34</w:t>
      </w:r>
      <w:r w:rsidR="001B7BCC" w:rsidRPr="008446DA">
        <w:rPr>
          <w:rFonts w:ascii="Times New Roman" w:hAnsi="Times New Roman" w:cs="Times New Roman"/>
          <w:color w:val="5B9BD5"/>
          <w:sz w:val="24"/>
          <w:szCs w:val="24"/>
        </w:rPr>
        <w:t xml:space="preserve"> and </w:t>
      </w:r>
      <w:r w:rsidR="001B7BCC" w:rsidRPr="008446DA">
        <w:rPr>
          <w:rFonts w:ascii="Times New Roman" w:hAnsi="Times New Roman" w:cs="Times New Roman"/>
          <w:i/>
          <w:iCs/>
          <w:color w:val="5B9BD5"/>
          <w:sz w:val="24"/>
          <w:szCs w:val="24"/>
        </w:rPr>
        <w:t xml:space="preserve">X. Zhang, P. </w:t>
      </w:r>
      <w:proofErr w:type="spellStart"/>
      <w:r w:rsidR="001B7BCC" w:rsidRPr="008446DA">
        <w:rPr>
          <w:rFonts w:ascii="Times New Roman" w:hAnsi="Times New Roman" w:cs="Times New Roman"/>
          <w:i/>
          <w:iCs/>
          <w:color w:val="5B9BD5"/>
          <w:sz w:val="24"/>
          <w:szCs w:val="24"/>
        </w:rPr>
        <w:t>Pisu</w:t>
      </w:r>
      <w:proofErr w:type="spellEnd"/>
      <w:r w:rsidR="001B7BCC" w:rsidRPr="008446DA">
        <w:rPr>
          <w:rFonts w:ascii="Times New Roman" w:hAnsi="Times New Roman" w:cs="Times New Roman"/>
          <w:i/>
          <w:iCs/>
          <w:color w:val="5B9BD5"/>
          <w:sz w:val="24"/>
          <w:szCs w:val="24"/>
        </w:rPr>
        <w:t xml:space="preserve">. An Unscented Kalman Filter based on-line Diagnostic approach for PEM fuel cell Flooding. Int J </w:t>
      </w:r>
      <w:proofErr w:type="spellStart"/>
      <w:r w:rsidR="001B7BCC" w:rsidRPr="008446DA">
        <w:rPr>
          <w:rFonts w:ascii="Times New Roman" w:hAnsi="Times New Roman" w:cs="Times New Roman"/>
          <w:i/>
          <w:iCs/>
          <w:color w:val="5B9BD5"/>
          <w:sz w:val="24"/>
          <w:szCs w:val="24"/>
        </w:rPr>
        <w:t>Progn</w:t>
      </w:r>
      <w:proofErr w:type="spellEnd"/>
      <w:r w:rsidR="001B7BCC" w:rsidRPr="008446DA">
        <w:rPr>
          <w:rFonts w:ascii="Times New Roman" w:hAnsi="Times New Roman" w:cs="Times New Roman"/>
          <w:i/>
          <w:iCs/>
          <w:color w:val="5B9BD5"/>
          <w:sz w:val="24"/>
          <w:szCs w:val="24"/>
        </w:rPr>
        <w:t xml:space="preserve"> Health Manag 2014; 5: 004. J.</w:t>
      </w:r>
      <w:r w:rsidR="007E0A40" w:rsidRPr="008446DA">
        <w:rPr>
          <w:rFonts w:ascii="Times New Roman" w:hAnsi="Times New Roman" w:cs="Times New Roman"/>
          <w:color w:val="5B9BD5"/>
          <w:sz w:val="24"/>
          <w:szCs w:val="24"/>
        </w:rPr>
        <w:t xml:space="preserve"> and</w:t>
      </w:r>
      <w:r w:rsidR="001B7BCC" w:rsidRPr="008446DA">
        <w:rPr>
          <w:rFonts w:ascii="Times New Roman" w:hAnsi="Times New Roman" w:cs="Times New Roman"/>
          <w:color w:val="5B9BD5"/>
          <w:sz w:val="24"/>
          <w:szCs w:val="24"/>
        </w:rPr>
        <w:t xml:space="preserve"> </w:t>
      </w:r>
      <w:r w:rsidR="001B7BCC" w:rsidRPr="008446DA">
        <w:rPr>
          <w:rFonts w:ascii="Times New Roman" w:hAnsi="Times New Roman" w:cs="Times New Roman"/>
          <w:i/>
          <w:iCs/>
          <w:color w:val="5B9BD5"/>
          <w:sz w:val="24"/>
          <w:szCs w:val="24"/>
        </w:rPr>
        <w:t>Kim, I. Lee, Y. Tak, B. Cho. State-of-health diagnosis based on hamming neural network using output voltage pattern recognition for a PEM fuel cell. Int J Hydrogen Energy 2012; 37: 4280-9</w:t>
      </w:r>
      <w:r w:rsidR="007E0A40" w:rsidRPr="008446DA">
        <w:rPr>
          <w:rFonts w:ascii="Times New Roman" w:hAnsi="Times New Roman" w:cs="Times New Roman"/>
          <w:color w:val="5B9BD5"/>
          <w:sz w:val="24"/>
          <w:szCs w:val="24"/>
        </w:rPr>
        <w:t>)</w:t>
      </w:r>
      <w:r w:rsidR="00DE65F8">
        <w:rPr>
          <w:rFonts w:ascii="Times New Roman" w:hAnsi="Times New Roman" w:cs="Times New Roman" w:hint="eastAsia"/>
          <w:color w:val="5B9BD5"/>
          <w:sz w:val="24"/>
          <w:szCs w:val="24"/>
        </w:rPr>
        <w:t>.</w:t>
      </w:r>
    </w:p>
    <w:p w14:paraId="7BE644A3" w14:textId="77777777" w:rsidR="008446DA" w:rsidRPr="008446DA" w:rsidRDefault="008446DA" w:rsidP="008446DA">
      <w:pPr>
        <w:spacing w:line="360" w:lineRule="auto"/>
        <w:rPr>
          <w:rFonts w:ascii="Times New Roman" w:hAnsi="Times New Roman" w:cs="Times New Roman"/>
          <w:color w:val="5B9BD5"/>
          <w:sz w:val="24"/>
          <w:szCs w:val="24"/>
        </w:rPr>
      </w:pPr>
    </w:p>
    <w:p w14:paraId="2B66CAE8" w14:textId="19246B82" w:rsidR="00C81DAC" w:rsidRPr="00CA2869" w:rsidRDefault="00CE7DF9" w:rsidP="008446DA">
      <w:pPr>
        <w:spacing w:line="360" w:lineRule="auto"/>
        <w:rPr>
          <w:rFonts w:ascii="Times New Roman" w:hAnsi="Times New Roman" w:cs="Times New Roman"/>
          <w:color w:val="000000"/>
          <w:sz w:val="24"/>
          <w:szCs w:val="24"/>
        </w:rPr>
      </w:pPr>
      <w:ins w:id="3" w:author="Li Ruitao" w:date="2024-05-15T10:11:00Z">
        <w:r>
          <w:rPr>
            <w:rFonts w:ascii="Times New Roman" w:hAnsi="Times New Roman" w:cs="Times New Roman"/>
            <w:color w:val="000000"/>
            <w:sz w:val="24"/>
            <w:szCs w:val="24"/>
          </w:rPr>
          <w:t>C</w:t>
        </w:r>
        <w:r>
          <w:rPr>
            <w:rFonts w:ascii="Times New Roman" w:hAnsi="Times New Roman" w:cs="Times New Roman" w:hint="eastAsia"/>
            <w:color w:val="000000"/>
            <w:sz w:val="24"/>
            <w:szCs w:val="24"/>
          </w:rPr>
          <w:t>omments</w:t>
        </w:r>
        <w:r>
          <w:rPr>
            <w:rFonts w:ascii="Times New Roman" w:hAnsi="Times New Roman" w:cs="Times New Roman"/>
            <w:color w:val="000000"/>
            <w:sz w:val="24"/>
            <w:szCs w:val="24"/>
          </w:rPr>
          <w:t xml:space="preserve"> 2</w:t>
        </w:r>
        <w:r>
          <w:rPr>
            <w:rFonts w:ascii="Times New Roman" w:hAnsi="Times New Roman" w:cs="Times New Roman" w:hint="eastAsia"/>
            <w:color w:val="000000"/>
            <w:sz w:val="24"/>
            <w:szCs w:val="24"/>
          </w:rPr>
          <w:t>：</w:t>
        </w:r>
      </w:ins>
      <w:r w:rsidR="00A17801" w:rsidRPr="00CA2869">
        <w:rPr>
          <w:rFonts w:ascii="Times New Roman" w:hAnsi="Times New Roman" w:cs="Times New Roman"/>
          <w:color w:val="000000"/>
          <w:sz w:val="24"/>
          <w:szCs w:val="24"/>
        </w:rPr>
        <w:t>I don't understand section 3. The authors refer to an observer, but what they propose has little to do with what I understand by an observer.</w:t>
      </w:r>
    </w:p>
    <w:p w14:paraId="4AD3CF4D" w14:textId="69D679DF" w:rsidR="00EE5A56" w:rsidRPr="00176808" w:rsidRDefault="008A41B4" w:rsidP="008446DA">
      <w:pPr>
        <w:spacing w:line="360" w:lineRule="auto"/>
        <w:rPr>
          <w:rFonts w:ascii="Times New Roman" w:hAnsi="Times New Roman" w:cs="Times New Roman"/>
          <w:color w:val="5B9BD5"/>
          <w:sz w:val="24"/>
          <w:szCs w:val="24"/>
        </w:rPr>
      </w:pPr>
      <w:r w:rsidRPr="00CA2869">
        <w:rPr>
          <w:rFonts w:ascii="Times New Roman" w:hAnsi="Times New Roman" w:cs="Times New Roman"/>
          <w:color w:val="5B9BD5"/>
          <w:sz w:val="24"/>
          <w:szCs w:val="24"/>
        </w:rPr>
        <w:t xml:space="preserve">Reply: </w:t>
      </w:r>
      <w:r w:rsidR="008446DA" w:rsidRPr="00CA2869">
        <w:rPr>
          <w:rFonts w:ascii="Times New Roman" w:hAnsi="Times New Roman" w:cs="Times New Roman"/>
          <w:color w:val="5B9BD5"/>
          <w:sz w:val="24"/>
          <w:szCs w:val="24"/>
        </w:rPr>
        <w:t xml:space="preserve">Thanks for the reviewer’s suggestion. </w:t>
      </w:r>
      <w:r w:rsidR="00CA2869" w:rsidRPr="00021C3D">
        <w:rPr>
          <w:rFonts w:ascii="Times New Roman" w:hAnsi="Times New Roman" w:cs="Times New Roman"/>
          <w:color w:val="5B9BD5"/>
          <w:sz w:val="24"/>
          <w:szCs w:val="24"/>
        </w:rPr>
        <w:t>A</w:t>
      </w:r>
      <w:r w:rsidR="00EE5A56" w:rsidRPr="00CA2869">
        <w:rPr>
          <w:rFonts w:ascii="Times New Roman" w:hAnsi="Times New Roman" w:cs="Times New Roman"/>
          <w:color w:val="5B9BD5"/>
          <w:sz w:val="24"/>
          <w:szCs w:val="24"/>
        </w:rPr>
        <w:t xml:space="preserve">n observer is a computational construct designed to reconstruct the internal states of a dynamic system based on available measurements and a mathematical model of the system's behavior. In our work, the term "observer" refers to the estimation function that assimilates the sensor data </w:t>
      </w:r>
      <w:r w:rsidR="00EE5A56" w:rsidRPr="00CA2869">
        <w:rPr>
          <w:rFonts w:ascii="Times New Roman" w:hAnsi="Times New Roman" w:cs="Times New Roman"/>
          <w:color w:val="5B9BD5"/>
          <w:sz w:val="24"/>
          <w:szCs w:val="24"/>
        </w:rPr>
        <w:lastRenderedPageBreak/>
        <w:t>acquired from various sources and produces estimates of the internal states or parameters of interest</w:t>
      </w:r>
      <w:r w:rsidR="00CA2869" w:rsidRPr="00176808">
        <w:rPr>
          <w:rFonts w:ascii="Times New Roman" w:hAnsi="Times New Roman" w:cs="Times New Roman"/>
          <w:color w:val="5B9BD5"/>
          <w:sz w:val="24"/>
          <w:szCs w:val="24"/>
        </w:rPr>
        <w:t>, the same idea is used in existing researches</w:t>
      </w:r>
      <w:r w:rsidR="00FA105C">
        <w:rPr>
          <w:rFonts w:ascii="Times New Roman" w:hAnsi="Times New Roman" w:cs="Times New Roman" w:hint="eastAsia"/>
          <w:color w:val="5B9BD5"/>
          <w:sz w:val="24"/>
          <w:szCs w:val="24"/>
        </w:rPr>
        <w:t xml:space="preserve"> by Yuan. </w:t>
      </w:r>
      <w:r w:rsidR="00CA2869" w:rsidRPr="00176808">
        <w:rPr>
          <w:rFonts w:ascii="Times New Roman" w:hAnsi="Times New Roman" w:cs="Times New Roman"/>
          <w:color w:val="5B9BD5"/>
          <w:sz w:val="24"/>
          <w:szCs w:val="24"/>
        </w:rPr>
        <w:t>(</w:t>
      </w:r>
      <w:r w:rsidR="00CA2869" w:rsidRPr="00176808">
        <w:rPr>
          <w:rFonts w:ascii="Times New Roman" w:hAnsi="Times New Roman" w:cs="Times New Roman"/>
          <w:i/>
          <w:iCs/>
          <w:color w:val="5B9BD5"/>
          <w:sz w:val="24"/>
          <w:szCs w:val="24"/>
        </w:rPr>
        <w:t>H. Yuan, H. Dai, X. Wei, P. Ming. Model-based observers for internal states estimation and control of proton exchange membrane fuel cell system: A review. J Power Sources 2020; 468: 228376</w:t>
      </w:r>
      <w:r w:rsidR="000F55E3">
        <w:rPr>
          <w:rFonts w:ascii="Times New Roman" w:hAnsi="Times New Roman" w:cs="Times New Roman" w:hint="eastAsia"/>
          <w:i/>
          <w:iCs/>
          <w:color w:val="5B9BD5"/>
          <w:sz w:val="24"/>
          <w:szCs w:val="24"/>
        </w:rPr>
        <w:t>)</w:t>
      </w:r>
      <w:del w:id="4" w:author="一语 仲" w:date="2024-05-12T09:44:00Z">
        <w:r w:rsidR="00EE5A56" w:rsidRPr="00CA2869" w:rsidDel="00CA2869">
          <w:rPr>
            <w:rFonts w:ascii="Times New Roman" w:hAnsi="Times New Roman" w:cs="Times New Roman"/>
            <w:color w:val="5B9BD5"/>
            <w:sz w:val="24"/>
            <w:szCs w:val="24"/>
          </w:rPr>
          <w:delText>.</w:delText>
        </w:r>
      </w:del>
    </w:p>
    <w:p w14:paraId="1B954B39" w14:textId="77777777" w:rsidR="00C81DAC" w:rsidRPr="008446DA" w:rsidRDefault="00C81DAC" w:rsidP="008446DA">
      <w:pPr>
        <w:spacing w:line="360" w:lineRule="auto"/>
        <w:rPr>
          <w:rFonts w:ascii="Times New Roman" w:hAnsi="Times New Roman" w:cs="Times New Roman"/>
          <w:color w:val="5B9BD5"/>
          <w:sz w:val="24"/>
          <w:szCs w:val="24"/>
        </w:rPr>
      </w:pPr>
    </w:p>
    <w:p w14:paraId="1C38118A" w14:textId="7754D0FA" w:rsidR="00007FAD" w:rsidRPr="008446DA" w:rsidRDefault="008F587C" w:rsidP="008446DA">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C</w:t>
      </w:r>
      <w:r>
        <w:rPr>
          <w:rFonts w:ascii="Times New Roman" w:hAnsi="Times New Roman" w:cs="Times New Roman" w:hint="eastAsia"/>
          <w:color w:val="000000"/>
          <w:sz w:val="24"/>
          <w:szCs w:val="24"/>
        </w:rPr>
        <w:t>omments</w:t>
      </w:r>
      <w:r>
        <w:rPr>
          <w:rFonts w:ascii="Times New Roman" w:hAnsi="Times New Roman" w:cs="Times New Roman"/>
          <w:color w:val="000000"/>
          <w:sz w:val="24"/>
          <w:szCs w:val="24"/>
        </w:rPr>
        <w:t xml:space="preserve"> 3</w:t>
      </w:r>
      <w:r>
        <w:rPr>
          <w:rFonts w:ascii="Times New Roman" w:hAnsi="Times New Roman" w:cs="Times New Roman" w:hint="eastAsia"/>
          <w:color w:val="000000"/>
          <w:sz w:val="24"/>
          <w:szCs w:val="24"/>
        </w:rPr>
        <w:t>：</w:t>
      </w:r>
      <w:r w:rsidR="008866B3" w:rsidRPr="008446DA">
        <w:rPr>
          <w:rFonts w:ascii="Times New Roman" w:hAnsi="Times New Roman" w:cs="Times New Roman"/>
          <w:color w:val="000000"/>
          <w:sz w:val="24"/>
          <w:szCs w:val="24"/>
        </w:rPr>
        <w:t>The authors assume one state is known to estimate the next? How do you know that the initial state is correct?</w:t>
      </w:r>
    </w:p>
    <w:p w14:paraId="12EECFB1" w14:textId="584785A9" w:rsidR="006D5D46" w:rsidRPr="008446DA" w:rsidRDefault="008A41B4" w:rsidP="008446DA">
      <w:pPr>
        <w:spacing w:line="360" w:lineRule="auto"/>
        <w:rPr>
          <w:rFonts w:ascii="Times New Roman" w:hAnsi="Times New Roman" w:cs="Times New Roman"/>
          <w:color w:val="5B9BD5"/>
          <w:sz w:val="24"/>
          <w:szCs w:val="24"/>
        </w:rPr>
      </w:pPr>
      <w:r w:rsidRPr="008446DA">
        <w:rPr>
          <w:rFonts w:ascii="Times New Roman" w:hAnsi="Times New Roman" w:cs="Times New Roman"/>
          <w:color w:val="5B9BD5"/>
          <w:sz w:val="24"/>
          <w:szCs w:val="24"/>
        </w:rPr>
        <w:t xml:space="preserve">Reply: </w:t>
      </w:r>
      <w:r w:rsidR="008446DA" w:rsidRPr="008446DA">
        <w:rPr>
          <w:rFonts w:ascii="Times New Roman" w:hAnsi="Times New Roman" w:cs="Times New Roman"/>
          <w:color w:val="5B9BD5"/>
          <w:sz w:val="24"/>
          <w:szCs w:val="24"/>
        </w:rPr>
        <w:t>Thanks for the reviewer’s comment.</w:t>
      </w:r>
      <w:r w:rsidR="008446DA">
        <w:rPr>
          <w:rFonts w:ascii="Times New Roman" w:hAnsi="Times New Roman" w:cs="Times New Roman"/>
          <w:color w:val="5B9BD5"/>
          <w:sz w:val="24"/>
          <w:szCs w:val="24"/>
        </w:rPr>
        <w:t xml:space="preserve"> </w:t>
      </w:r>
      <w:r w:rsidR="002E1D1C" w:rsidRPr="008446DA">
        <w:rPr>
          <w:rFonts w:ascii="Times New Roman" w:hAnsi="Times New Roman" w:cs="Times New Roman"/>
          <w:color w:val="5B9BD5"/>
          <w:sz w:val="24"/>
          <w:szCs w:val="24"/>
        </w:rPr>
        <w:t>For first question, a previous state is required to estimate the current state</w:t>
      </w:r>
      <w:r w:rsidR="008446DA">
        <w:rPr>
          <w:rFonts w:ascii="Times New Roman" w:hAnsi="Times New Roman" w:cs="Times New Roman"/>
          <w:color w:val="5B9BD5"/>
          <w:sz w:val="24"/>
          <w:szCs w:val="24"/>
        </w:rPr>
        <w:t>.</w:t>
      </w:r>
      <w:r w:rsidR="006D5D46" w:rsidRPr="008446DA">
        <w:rPr>
          <w:rFonts w:ascii="Times New Roman" w:hAnsi="Times New Roman" w:cs="Times New Roman"/>
          <w:color w:val="5B9BD5"/>
          <w:sz w:val="24"/>
          <w:szCs w:val="24"/>
        </w:rPr>
        <w:t xml:space="preserve"> </w:t>
      </w:r>
      <w:r w:rsidR="008446DA">
        <w:rPr>
          <w:rFonts w:ascii="Times New Roman" w:hAnsi="Times New Roman" w:cs="Times New Roman"/>
          <w:color w:val="5B9BD5"/>
          <w:sz w:val="24"/>
          <w:szCs w:val="24"/>
        </w:rPr>
        <w:t>O</w:t>
      </w:r>
      <w:r w:rsidR="006D5D46" w:rsidRPr="008446DA">
        <w:rPr>
          <w:rFonts w:ascii="Times New Roman" w:hAnsi="Times New Roman" w:cs="Times New Roman"/>
          <w:color w:val="5B9BD5"/>
          <w:sz w:val="24"/>
          <w:szCs w:val="24"/>
        </w:rPr>
        <w:t xml:space="preserve">ur methodology </w:t>
      </w:r>
      <w:r w:rsidR="00935AA7" w:rsidRPr="00DE65F8">
        <w:rPr>
          <w:rFonts w:ascii="Times New Roman" w:hAnsi="Times New Roman" w:cs="Times New Roman" w:hint="eastAsia"/>
          <w:color w:val="5B9BD5"/>
          <w:sz w:val="24"/>
          <w:szCs w:val="24"/>
          <w:highlight w:val="yellow"/>
        </w:rPr>
        <w:t>uses</w:t>
      </w:r>
      <w:r w:rsidR="006D5D46" w:rsidRPr="008446DA">
        <w:rPr>
          <w:rFonts w:ascii="Times New Roman" w:hAnsi="Times New Roman" w:cs="Times New Roman"/>
          <w:color w:val="5B9BD5"/>
          <w:sz w:val="24"/>
          <w:szCs w:val="24"/>
        </w:rPr>
        <w:t xml:space="preserve"> the estimated state from the previous time step as a foundation for inferring the current state. This recursive approach is a hallmark of numerous state estimation techniques, wherein the temporal evolution of the system's internal dynamics is captured through an iterative process of sequential updates.</w:t>
      </w:r>
    </w:p>
    <w:p w14:paraId="49DE55F5" w14:textId="261D35BE" w:rsidR="00F92B91" w:rsidRPr="008446DA" w:rsidRDefault="001327BE" w:rsidP="008446DA">
      <w:pPr>
        <w:spacing w:line="360" w:lineRule="auto"/>
        <w:rPr>
          <w:rFonts w:ascii="Times New Roman" w:hAnsi="Times New Roman" w:cs="Times New Roman"/>
          <w:color w:val="5B9BD5"/>
          <w:sz w:val="24"/>
          <w:szCs w:val="24"/>
        </w:rPr>
      </w:pPr>
      <w:r w:rsidRPr="008446DA">
        <w:rPr>
          <w:rFonts w:ascii="Times New Roman" w:hAnsi="Times New Roman" w:cs="Times New Roman"/>
          <w:color w:val="5B9BD5"/>
          <w:sz w:val="24"/>
          <w:szCs w:val="24"/>
        </w:rPr>
        <w:t xml:space="preserve">For the second question, </w:t>
      </w:r>
      <w:r w:rsidR="006D5D46" w:rsidRPr="008446DA">
        <w:rPr>
          <w:rFonts w:ascii="Times New Roman" w:hAnsi="Times New Roman" w:cs="Times New Roman"/>
          <w:color w:val="5B9BD5"/>
          <w:sz w:val="24"/>
          <w:szCs w:val="24"/>
        </w:rPr>
        <w:t xml:space="preserve">we conducted an extensive exploration of the parameter space, systematically evaluating various sets of initial values. </w:t>
      </w:r>
      <w:r w:rsidR="00935AA7" w:rsidRPr="00DE65F8">
        <w:rPr>
          <w:rFonts w:ascii="Times New Roman" w:hAnsi="Times New Roman" w:cs="Times New Roman"/>
          <w:color w:val="5B9BD5"/>
          <w:sz w:val="24"/>
          <w:szCs w:val="24"/>
          <w:highlight w:val="yellow"/>
        </w:rPr>
        <w:t>Using</w:t>
      </w:r>
      <w:r w:rsidR="006D5D46" w:rsidRPr="00DE65F8">
        <w:rPr>
          <w:rFonts w:ascii="Times New Roman" w:hAnsi="Times New Roman" w:cs="Times New Roman"/>
          <w:color w:val="5B9BD5"/>
          <w:sz w:val="24"/>
          <w:szCs w:val="24"/>
        </w:rPr>
        <w:t xml:space="preserve"> heuristic optimization process</w:t>
      </w:r>
      <w:r w:rsidR="006D5D46" w:rsidRPr="008446DA">
        <w:rPr>
          <w:rFonts w:ascii="Times New Roman" w:hAnsi="Times New Roman" w:cs="Times New Roman"/>
          <w:color w:val="5B9BD5"/>
          <w:sz w:val="24"/>
          <w:szCs w:val="24"/>
        </w:rPr>
        <w:t>, we identified the set of values that exhibited the closest alignment with the observations, thereby minimizing the discrepancy between our model's predictions and the actual system behavior</w:t>
      </w:r>
      <w:r w:rsidR="000025D2" w:rsidRPr="008446DA">
        <w:rPr>
          <w:rFonts w:ascii="Times New Roman" w:hAnsi="Times New Roman" w:cs="Times New Roman"/>
          <w:color w:val="5B9BD5"/>
          <w:sz w:val="24"/>
          <w:szCs w:val="24"/>
        </w:rPr>
        <w:t>.</w:t>
      </w:r>
    </w:p>
    <w:p w14:paraId="2D39EA48" w14:textId="471F51E6" w:rsidR="0073695B" w:rsidRPr="008446DA" w:rsidRDefault="00633A13" w:rsidP="008446DA">
      <w:pPr>
        <w:spacing w:line="360" w:lineRule="auto"/>
        <w:rPr>
          <w:rFonts w:ascii="Times New Roman" w:hAnsi="Times New Roman" w:cs="Times New Roman"/>
          <w:color w:val="5B9BD5"/>
          <w:sz w:val="24"/>
          <w:szCs w:val="24"/>
        </w:rPr>
      </w:pPr>
      <w:r w:rsidRPr="00021C3D">
        <w:rPr>
          <w:rFonts w:ascii="Times New Roman" w:hAnsi="Times New Roman" w:cs="Times New Roman"/>
          <w:color w:val="5B9BD5"/>
          <w:sz w:val="24"/>
          <w:szCs w:val="24"/>
        </w:rPr>
        <w:t>Furthermore, to increase the credibility of our initial state estimates, we</w:t>
      </w:r>
      <w:r w:rsidR="00E97863" w:rsidRPr="00021C3D">
        <w:rPr>
          <w:rFonts w:ascii="Times New Roman" w:hAnsi="Times New Roman" w:cs="Times New Roman"/>
          <w:color w:val="5B9BD5"/>
          <w:sz w:val="24"/>
          <w:szCs w:val="24"/>
        </w:rPr>
        <w:t xml:space="preserve"> leveraged </w:t>
      </w:r>
      <w:r w:rsidRPr="00021C3D">
        <w:rPr>
          <w:rFonts w:ascii="Times New Roman" w:hAnsi="Times New Roman" w:cs="Times New Roman"/>
          <w:color w:val="5B9BD5"/>
          <w:sz w:val="24"/>
          <w:szCs w:val="24"/>
        </w:rPr>
        <w:t>the comprehensive studies conducted by</w:t>
      </w:r>
      <w:r w:rsidR="00CD4653" w:rsidRPr="00021C3D">
        <w:rPr>
          <w:rFonts w:ascii="Times New Roman" w:hAnsi="Times New Roman" w:cs="Times New Roman"/>
          <w:color w:val="5B9BD5"/>
          <w:sz w:val="24"/>
          <w:szCs w:val="24"/>
        </w:rPr>
        <w:t xml:space="preserve"> </w:t>
      </w:r>
      <w:r w:rsidR="006E70CE" w:rsidRPr="00021C3D">
        <w:rPr>
          <w:rFonts w:ascii="Times New Roman" w:hAnsi="Times New Roman" w:cs="Times New Roman"/>
          <w:color w:val="5B9BD5"/>
          <w:sz w:val="24"/>
          <w:szCs w:val="24"/>
        </w:rPr>
        <w:t>previous researche</w:t>
      </w:r>
      <w:r w:rsidR="00DE65F8">
        <w:rPr>
          <w:rFonts w:ascii="Times New Roman" w:hAnsi="Times New Roman" w:cs="Times New Roman" w:hint="eastAsia"/>
          <w:color w:val="5B9BD5"/>
          <w:sz w:val="24"/>
          <w:szCs w:val="24"/>
        </w:rPr>
        <w:t>rs such as Wu &amp; He</w:t>
      </w:r>
      <w:r w:rsidR="00F11C2C" w:rsidRPr="00021C3D">
        <w:rPr>
          <w:rFonts w:ascii="Times New Roman" w:hAnsi="Times New Roman" w:cs="Times New Roman"/>
          <w:color w:val="5B9BD5"/>
          <w:sz w:val="24"/>
          <w:szCs w:val="24"/>
        </w:rPr>
        <w:t xml:space="preserve"> </w:t>
      </w:r>
      <w:r w:rsidR="00CD4653" w:rsidRPr="00021C3D">
        <w:rPr>
          <w:rFonts w:ascii="Times New Roman" w:hAnsi="Times New Roman" w:cs="Times New Roman"/>
          <w:color w:val="5B9BD5"/>
          <w:sz w:val="24"/>
          <w:szCs w:val="24"/>
        </w:rPr>
        <w:t>(</w:t>
      </w:r>
      <w:r w:rsidR="00CD4653" w:rsidRPr="00021C3D">
        <w:rPr>
          <w:rFonts w:ascii="Times New Roman" w:hAnsi="Times New Roman" w:cs="Times New Roman"/>
          <w:i/>
          <w:iCs/>
          <w:color w:val="5B9BD5"/>
          <w:sz w:val="24"/>
          <w:szCs w:val="24"/>
        </w:rPr>
        <w:t xml:space="preserve">H. Wu, X. Li, P. Berg. On the modeling of water transport in polymer electrolyte membrane fuel cells. </w:t>
      </w:r>
      <w:proofErr w:type="spellStart"/>
      <w:r w:rsidR="00CD4653" w:rsidRPr="00021C3D">
        <w:rPr>
          <w:rFonts w:ascii="Times New Roman" w:hAnsi="Times New Roman" w:cs="Times New Roman"/>
          <w:i/>
          <w:iCs/>
          <w:color w:val="5B9BD5"/>
          <w:sz w:val="24"/>
          <w:szCs w:val="24"/>
        </w:rPr>
        <w:t>Electrochim</w:t>
      </w:r>
      <w:proofErr w:type="spellEnd"/>
      <w:r w:rsidR="00CD4653" w:rsidRPr="00021C3D">
        <w:rPr>
          <w:rFonts w:ascii="Times New Roman" w:hAnsi="Times New Roman" w:cs="Times New Roman"/>
          <w:i/>
          <w:iCs/>
          <w:color w:val="5B9BD5"/>
          <w:sz w:val="24"/>
          <w:szCs w:val="24"/>
        </w:rPr>
        <w:t xml:space="preserve"> Acta 2009; 54: 6913-27</w:t>
      </w:r>
      <w:r w:rsidR="00CD4653" w:rsidRPr="00021C3D">
        <w:rPr>
          <w:rFonts w:ascii="Times New Roman" w:hAnsi="Times New Roman" w:cs="Times New Roman"/>
          <w:color w:val="5B9BD5"/>
          <w:sz w:val="24"/>
          <w:szCs w:val="24"/>
        </w:rPr>
        <w:t xml:space="preserve">. and </w:t>
      </w:r>
      <w:r w:rsidR="00CD4653" w:rsidRPr="00021C3D">
        <w:rPr>
          <w:rFonts w:ascii="Times New Roman" w:hAnsi="Times New Roman" w:cs="Times New Roman"/>
          <w:i/>
          <w:iCs/>
          <w:color w:val="5B9BD5"/>
          <w:sz w:val="24"/>
          <w:szCs w:val="24"/>
        </w:rPr>
        <w:t>W. He, J.S. Yi, T. Van Nguyen. Two</w:t>
      </w:r>
      <w:r w:rsidR="00CD4653" w:rsidRPr="00021C3D">
        <w:rPr>
          <w:rFonts w:ascii="Times New Roman" w:hAnsi="Times New Roman" w:cs="Times New Roman" w:hint="eastAsia"/>
          <w:i/>
          <w:iCs/>
          <w:color w:val="5B9BD5"/>
          <w:sz w:val="24"/>
          <w:szCs w:val="24"/>
        </w:rPr>
        <w:t>‐</w:t>
      </w:r>
      <w:r w:rsidR="00CD4653" w:rsidRPr="00021C3D">
        <w:rPr>
          <w:rFonts w:ascii="Times New Roman" w:hAnsi="Times New Roman" w:cs="Times New Roman"/>
          <w:i/>
          <w:iCs/>
          <w:color w:val="5B9BD5"/>
          <w:sz w:val="24"/>
          <w:szCs w:val="24"/>
        </w:rPr>
        <w:t xml:space="preserve">phase flow model of the cathode of PEM fuel cells using interdigitated flow fields. </w:t>
      </w:r>
      <w:bookmarkStart w:id="5" w:name="OLE_LINK121"/>
      <w:r w:rsidR="00CD4653" w:rsidRPr="00021C3D">
        <w:rPr>
          <w:rFonts w:ascii="Times New Roman" w:hAnsi="Times New Roman" w:cs="Times New Roman"/>
          <w:i/>
          <w:iCs/>
          <w:color w:val="5B9BD5"/>
          <w:sz w:val="24"/>
          <w:szCs w:val="24"/>
        </w:rPr>
        <w:t>AIChE Journal</w:t>
      </w:r>
      <w:bookmarkEnd w:id="5"/>
      <w:r w:rsidR="00CD4653" w:rsidRPr="00021C3D">
        <w:rPr>
          <w:rFonts w:ascii="Times New Roman" w:hAnsi="Times New Roman" w:cs="Times New Roman"/>
          <w:i/>
          <w:iCs/>
          <w:color w:val="5B9BD5"/>
          <w:sz w:val="24"/>
          <w:szCs w:val="24"/>
        </w:rPr>
        <w:t xml:space="preserve"> 2000; 46: 2053-64</w:t>
      </w:r>
      <w:r w:rsidR="00CD4653" w:rsidRPr="00021C3D">
        <w:rPr>
          <w:rFonts w:ascii="Times New Roman" w:hAnsi="Times New Roman" w:cs="Times New Roman"/>
          <w:color w:val="5B9BD5"/>
          <w:sz w:val="24"/>
          <w:szCs w:val="24"/>
        </w:rPr>
        <w:t>.)</w:t>
      </w:r>
      <w:r w:rsidRPr="008446DA">
        <w:rPr>
          <w:rFonts w:ascii="Times New Roman" w:hAnsi="Times New Roman" w:cs="Times New Roman"/>
          <w:color w:val="5B9BD5"/>
          <w:sz w:val="24"/>
          <w:szCs w:val="24"/>
        </w:rPr>
        <w:t xml:space="preserve"> </w:t>
      </w:r>
    </w:p>
    <w:p w14:paraId="72639077" w14:textId="2F62DCCC" w:rsidR="001327BE" w:rsidRPr="008446DA" w:rsidRDefault="008F587C" w:rsidP="008446DA">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C</w:t>
      </w:r>
      <w:r>
        <w:rPr>
          <w:rFonts w:ascii="Times New Roman" w:hAnsi="Times New Roman" w:cs="Times New Roman" w:hint="eastAsia"/>
          <w:color w:val="000000"/>
          <w:sz w:val="24"/>
          <w:szCs w:val="24"/>
        </w:rPr>
        <w:t>omments</w:t>
      </w:r>
      <w:r>
        <w:rPr>
          <w:rFonts w:ascii="Times New Roman" w:hAnsi="Times New Roman" w:cs="Times New Roman"/>
          <w:color w:val="000000"/>
          <w:sz w:val="24"/>
          <w:szCs w:val="24"/>
        </w:rPr>
        <w:t xml:space="preserve"> 4</w:t>
      </w:r>
      <w:r>
        <w:rPr>
          <w:rFonts w:ascii="Times New Roman" w:hAnsi="Times New Roman" w:cs="Times New Roman" w:hint="eastAsia"/>
          <w:color w:val="000000"/>
          <w:sz w:val="24"/>
          <w:szCs w:val="24"/>
        </w:rPr>
        <w:t>：</w:t>
      </w:r>
      <w:r w:rsidR="007B122F" w:rsidRPr="008446DA">
        <w:rPr>
          <w:rFonts w:ascii="Times New Roman" w:hAnsi="Times New Roman" w:cs="Times New Roman"/>
          <w:color w:val="000000"/>
          <w:sz w:val="24"/>
          <w:szCs w:val="24"/>
        </w:rPr>
        <w:t>What sensory information do the authors use?</w:t>
      </w:r>
    </w:p>
    <w:p w14:paraId="79F70803" w14:textId="3C7B1E6A" w:rsidR="00D7755D" w:rsidRPr="00D7755D" w:rsidRDefault="008A41B4" w:rsidP="00D7755D">
      <w:pPr>
        <w:spacing w:line="360" w:lineRule="auto"/>
        <w:rPr>
          <w:ins w:id="6" w:author="一语 仲" w:date="2024-05-12T09:46:00Z"/>
          <w:rFonts w:ascii="Times New Roman" w:hAnsi="Times New Roman" w:cs="Times New Roman"/>
          <w:color w:val="5B9BD5"/>
          <w:sz w:val="24"/>
          <w:szCs w:val="24"/>
        </w:rPr>
      </w:pPr>
      <w:r w:rsidRPr="008446DA">
        <w:rPr>
          <w:rFonts w:ascii="Times New Roman" w:hAnsi="Times New Roman" w:cs="Times New Roman"/>
          <w:color w:val="5B9BD5"/>
          <w:sz w:val="24"/>
          <w:szCs w:val="24"/>
        </w:rPr>
        <w:t xml:space="preserve">Reply: </w:t>
      </w:r>
      <w:r w:rsidR="00E16D38" w:rsidRPr="008446DA">
        <w:rPr>
          <w:rFonts w:ascii="Times New Roman" w:hAnsi="Times New Roman" w:cs="Times New Roman"/>
          <w:color w:val="5B9BD5"/>
          <w:sz w:val="24"/>
          <w:szCs w:val="24"/>
        </w:rPr>
        <w:t xml:space="preserve">In our research, we employed a multifaceted array of sensory data to ensure a thorough analysis of the system dynamics and performance. Specifically, we utilized the following sensory inputs: </w:t>
      </w:r>
    </w:p>
    <w:p w14:paraId="21186C62" w14:textId="3CE53B68" w:rsidR="00DE65F8" w:rsidRDefault="00E16D38" w:rsidP="00DE65F8">
      <w:pPr>
        <w:pStyle w:val="a9"/>
        <w:numPr>
          <w:ilvl w:val="0"/>
          <w:numId w:val="2"/>
        </w:numPr>
        <w:spacing w:line="360" w:lineRule="auto"/>
        <w:ind w:firstLineChars="0"/>
        <w:rPr>
          <w:rFonts w:ascii="Times New Roman" w:hAnsi="Times New Roman" w:cs="Times New Roman"/>
          <w:color w:val="5B9BD5"/>
          <w:sz w:val="24"/>
          <w:szCs w:val="24"/>
        </w:rPr>
      </w:pPr>
      <w:r w:rsidRPr="00DE65F8">
        <w:rPr>
          <w:rFonts w:ascii="Times New Roman" w:hAnsi="Times New Roman" w:cs="Times New Roman"/>
          <w:color w:val="5B9BD5"/>
          <w:sz w:val="24"/>
          <w:szCs w:val="24"/>
        </w:rPr>
        <w:lastRenderedPageBreak/>
        <w:t xml:space="preserve">Air pressure on hydrogen/air side, including input &amp; output pressure. </w:t>
      </w:r>
    </w:p>
    <w:p w14:paraId="21D85126" w14:textId="7C84AAA8" w:rsidR="00DE65F8" w:rsidRPr="00DE65F8" w:rsidRDefault="00DE65F8" w:rsidP="00DE65F8">
      <w:pPr>
        <w:pStyle w:val="a9"/>
        <w:numPr>
          <w:ilvl w:val="0"/>
          <w:numId w:val="2"/>
        </w:numPr>
        <w:spacing w:line="360" w:lineRule="auto"/>
        <w:ind w:firstLineChars="0"/>
        <w:rPr>
          <w:rFonts w:ascii="Times New Roman" w:hAnsi="Times New Roman" w:cs="Times New Roman"/>
          <w:color w:val="5B9BD5"/>
          <w:sz w:val="24"/>
          <w:szCs w:val="24"/>
        </w:rPr>
      </w:pPr>
      <w:r w:rsidRPr="00DE65F8">
        <w:rPr>
          <w:rFonts w:ascii="Times New Roman" w:hAnsi="Times New Roman" w:cs="Times New Roman"/>
          <w:color w:val="5B9BD5"/>
          <w:sz w:val="24"/>
          <w:szCs w:val="24"/>
        </w:rPr>
        <w:t xml:space="preserve">Temperature on both sides, including input &amp; output </w:t>
      </w:r>
      <w:r w:rsidR="0019506A" w:rsidRPr="00BA5EE3">
        <w:rPr>
          <w:rFonts w:ascii="Times New Roman" w:hAnsi="Times New Roman" w:cs="Times New Roman" w:hint="eastAsia"/>
          <w:color w:val="5B9BD5"/>
          <w:sz w:val="24"/>
          <w:szCs w:val="24"/>
          <w:highlight w:val="yellow"/>
        </w:rPr>
        <w:t>temperature</w:t>
      </w:r>
      <w:r w:rsidR="0019506A">
        <w:rPr>
          <w:rFonts w:ascii="Times New Roman" w:hAnsi="Times New Roman" w:cs="Times New Roman" w:hint="eastAsia"/>
          <w:color w:val="5B9BD5"/>
          <w:sz w:val="24"/>
          <w:szCs w:val="24"/>
        </w:rPr>
        <w:t>.</w:t>
      </w:r>
    </w:p>
    <w:p w14:paraId="33BCA20A" w14:textId="14CC5157" w:rsidR="005848F2" w:rsidRPr="00D7755D" w:rsidRDefault="00E16D38" w:rsidP="00D7755D">
      <w:pPr>
        <w:pStyle w:val="a9"/>
        <w:numPr>
          <w:ilvl w:val="0"/>
          <w:numId w:val="2"/>
        </w:numPr>
        <w:spacing w:line="360" w:lineRule="auto"/>
        <w:ind w:firstLineChars="0"/>
        <w:rPr>
          <w:rFonts w:ascii="Times New Roman" w:hAnsi="Times New Roman" w:cs="Times New Roman"/>
          <w:color w:val="5B9BD5"/>
          <w:sz w:val="24"/>
          <w:szCs w:val="24"/>
        </w:rPr>
      </w:pPr>
      <w:r w:rsidRPr="00DE65F8">
        <w:rPr>
          <w:rFonts w:ascii="Times New Roman" w:hAnsi="Times New Roman" w:cs="Times New Roman"/>
          <w:color w:val="5B9BD5"/>
          <w:sz w:val="24"/>
          <w:szCs w:val="24"/>
        </w:rPr>
        <w:t>The system’s power output, and average voltage/current of each cell unit.</w:t>
      </w:r>
      <w:r w:rsidR="00045F2B" w:rsidRPr="00DE65F8">
        <w:rPr>
          <w:rFonts w:ascii="Times New Roman" w:hAnsi="Times New Roman" w:cs="Times New Roman"/>
          <w:color w:val="5B9BD5"/>
          <w:sz w:val="24"/>
          <w:szCs w:val="24"/>
        </w:rPr>
        <w:t xml:space="preserve"> </w:t>
      </w:r>
    </w:p>
    <w:p w14:paraId="719ECCF2" w14:textId="1FD7695C" w:rsidR="00743539" w:rsidRPr="00D7755D" w:rsidRDefault="00743539" w:rsidP="00D7755D">
      <w:pPr>
        <w:pStyle w:val="a9"/>
        <w:numPr>
          <w:ilvl w:val="0"/>
          <w:numId w:val="2"/>
        </w:numPr>
        <w:spacing w:line="360" w:lineRule="auto"/>
        <w:ind w:firstLineChars="0"/>
        <w:rPr>
          <w:rFonts w:ascii="Times New Roman" w:hAnsi="Times New Roman" w:cs="Times New Roman"/>
          <w:color w:val="5B9BD5"/>
          <w:sz w:val="24"/>
          <w:szCs w:val="24"/>
          <w:highlight w:val="yellow"/>
        </w:rPr>
      </w:pPr>
      <w:r w:rsidRPr="00D7755D">
        <w:rPr>
          <w:rFonts w:ascii="Times New Roman" w:hAnsi="Times New Roman" w:cs="Times New Roman" w:hint="eastAsia"/>
          <w:color w:val="5B9BD5"/>
          <w:sz w:val="24"/>
          <w:szCs w:val="24"/>
          <w:highlight w:val="yellow"/>
        </w:rPr>
        <w:t>The system</w:t>
      </w:r>
      <w:r w:rsidRPr="00D7755D">
        <w:rPr>
          <w:rFonts w:ascii="Times New Roman" w:hAnsi="Times New Roman" w:cs="Times New Roman"/>
          <w:color w:val="5B9BD5"/>
          <w:sz w:val="24"/>
          <w:szCs w:val="24"/>
          <w:highlight w:val="yellow"/>
        </w:rPr>
        <w:t>’</w:t>
      </w:r>
      <w:r w:rsidRPr="00D7755D">
        <w:rPr>
          <w:rFonts w:ascii="Times New Roman" w:hAnsi="Times New Roman" w:cs="Times New Roman" w:hint="eastAsia"/>
          <w:color w:val="5B9BD5"/>
          <w:sz w:val="24"/>
          <w:szCs w:val="24"/>
          <w:highlight w:val="yellow"/>
        </w:rPr>
        <w:t>s impedance measurement in real time.</w:t>
      </w:r>
    </w:p>
    <w:p w14:paraId="6925AF1A" w14:textId="481F4D43" w:rsidR="00E16D38" w:rsidRPr="00DE65F8" w:rsidRDefault="00E16D38" w:rsidP="005848F2">
      <w:pPr>
        <w:spacing w:line="360" w:lineRule="auto"/>
        <w:rPr>
          <w:rFonts w:ascii="Times New Roman" w:hAnsi="Times New Roman" w:cs="Times New Roman"/>
          <w:color w:val="5B9BD5"/>
          <w:sz w:val="24"/>
          <w:szCs w:val="24"/>
        </w:rPr>
      </w:pPr>
      <w:r w:rsidRPr="00DE65F8">
        <w:rPr>
          <w:rFonts w:ascii="Times New Roman" w:hAnsi="Times New Roman" w:cs="Times New Roman"/>
          <w:color w:val="5B9BD5"/>
          <w:sz w:val="24"/>
          <w:szCs w:val="24"/>
        </w:rPr>
        <w:t>The integration of sensory inputs</w:t>
      </w:r>
      <w:r w:rsidR="00B64520">
        <w:rPr>
          <w:rFonts w:ascii="Times New Roman" w:hAnsi="Times New Roman" w:cs="Times New Roman" w:hint="eastAsia"/>
          <w:color w:val="5B9BD5"/>
          <w:sz w:val="24"/>
          <w:szCs w:val="24"/>
        </w:rPr>
        <w:t xml:space="preserve"> </w:t>
      </w:r>
      <w:r w:rsidR="00B64520" w:rsidRPr="00D7755D">
        <w:rPr>
          <w:rFonts w:ascii="Times New Roman" w:hAnsi="Times New Roman" w:cs="Times New Roman" w:hint="eastAsia"/>
          <w:color w:val="5B9BD5"/>
          <w:sz w:val="24"/>
          <w:szCs w:val="24"/>
          <w:highlight w:val="yellow"/>
        </w:rPr>
        <w:t>above</w:t>
      </w:r>
      <w:r w:rsidRPr="00DE65F8">
        <w:rPr>
          <w:rFonts w:ascii="Times New Roman" w:hAnsi="Times New Roman" w:cs="Times New Roman"/>
          <w:color w:val="5B9BD5"/>
          <w:sz w:val="24"/>
          <w:szCs w:val="24"/>
        </w:rPr>
        <w:t xml:space="preserve"> </w:t>
      </w:r>
      <w:r w:rsidR="00B64520">
        <w:rPr>
          <w:rFonts w:ascii="Times New Roman" w:hAnsi="Times New Roman" w:cs="Times New Roman" w:hint="eastAsia"/>
          <w:color w:val="5B9BD5"/>
          <w:sz w:val="24"/>
          <w:szCs w:val="24"/>
        </w:rPr>
        <w:t>provides</w:t>
      </w:r>
      <w:r w:rsidRPr="00DE65F8">
        <w:rPr>
          <w:rFonts w:ascii="Times New Roman" w:hAnsi="Times New Roman" w:cs="Times New Roman"/>
          <w:color w:val="5B9BD5"/>
          <w:sz w:val="24"/>
          <w:szCs w:val="24"/>
        </w:rPr>
        <w:t xml:space="preserve"> comprehensive observation</w:t>
      </w:r>
      <w:r w:rsidR="00601AFD">
        <w:rPr>
          <w:rFonts w:ascii="Times New Roman" w:hAnsi="Times New Roman" w:cs="Times New Roman" w:hint="eastAsia"/>
          <w:color w:val="5B9BD5"/>
          <w:sz w:val="24"/>
          <w:szCs w:val="24"/>
        </w:rPr>
        <w:t xml:space="preserve"> information</w:t>
      </w:r>
      <w:r w:rsidRPr="00DE65F8">
        <w:rPr>
          <w:rFonts w:ascii="Times New Roman" w:hAnsi="Times New Roman" w:cs="Times New Roman"/>
          <w:color w:val="5B9BD5"/>
          <w:sz w:val="24"/>
          <w:szCs w:val="24"/>
        </w:rPr>
        <w:t xml:space="preserve"> of the system’s operational state from multiple perspectives.</w:t>
      </w:r>
    </w:p>
    <w:p w14:paraId="5C507A20" w14:textId="08A01AA1" w:rsidR="0045501D" w:rsidRPr="00643ACB" w:rsidRDefault="008F587C" w:rsidP="008446DA">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C</w:t>
      </w:r>
      <w:r>
        <w:rPr>
          <w:rFonts w:ascii="Times New Roman" w:hAnsi="Times New Roman" w:cs="Times New Roman" w:hint="eastAsia"/>
          <w:color w:val="000000"/>
          <w:sz w:val="24"/>
          <w:szCs w:val="24"/>
        </w:rPr>
        <w:t>omments</w:t>
      </w:r>
      <w:r>
        <w:rPr>
          <w:rFonts w:ascii="Times New Roman" w:hAnsi="Times New Roman" w:cs="Times New Roman"/>
          <w:color w:val="000000"/>
          <w:sz w:val="24"/>
          <w:szCs w:val="24"/>
        </w:rPr>
        <w:t xml:space="preserve"> 5</w:t>
      </w:r>
      <w:r>
        <w:rPr>
          <w:rFonts w:ascii="Times New Roman" w:hAnsi="Times New Roman" w:cs="Times New Roman" w:hint="eastAsia"/>
          <w:color w:val="000000"/>
          <w:sz w:val="24"/>
          <w:szCs w:val="24"/>
        </w:rPr>
        <w:t>：</w:t>
      </w:r>
      <w:r w:rsidR="0045501D" w:rsidRPr="00643ACB">
        <w:rPr>
          <w:rFonts w:ascii="Times New Roman" w:hAnsi="Times New Roman" w:cs="Times New Roman"/>
          <w:color w:val="000000"/>
          <w:sz w:val="24"/>
          <w:szCs w:val="24"/>
        </w:rPr>
        <w:t>Authors should make an effort to properly position their work in the literature. There are various works in the literature that use observers to estimate the state of fuel cells and, from them, the humidity of the membranes. But they are not cited in the references nor are the results compared with theirs.</w:t>
      </w:r>
    </w:p>
    <w:p w14:paraId="1CB50843" w14:textId="5E6F8A36" w:rsidR="0045501D" w:rsidRPr="008446DA" w:rsidRDefault="008A41B4" w:rsidP="008446DA">
      <w:pPr>
        <w:spacing w:line="360" w:lineRule="auto"/>
        <w:rPr>
          <w:rFonts w:ascii="Times New Roman" w:hAnsi="Times New Roman" w:cs="Times New Roman"/>
          <w:color w:val="5B9BD5"/>
          <w:sz w:val="24"/>
          <w:szCs w:val="24"/>
        </w:rPr>
      </w:pPr>
      <w:r w:rsidRPr="00643ACB">
        <w:rPr>
          <w:rFonts w:ascii="Times New Roman" w:hAnsi="Times New Roman" w:cs="Times New Roman"/>
          <w:color w:val="5B9BD5"/>
          <w:sz w:val="24"/>
          <w:szCs w:val="24"/>
        </w:rPr>
        <w:t xml:space="preserve">Reply: </w:t>
      </w:r>
      <w:r w:rsidR="0045501D" w:rsidRPr="00643ACB">
        <w:rPr>
          <w:rFonts w:ascii="Times New Roman" w:hAnsi="Times New Roman" w:cs="Times New Roman"/>
          <w:color w:val="5B9BD5"/>
          <w:sz w:val="24"/>
          <w:szCs w:val="24"/>
        </w:rPr>
        <w:t>In the introduction section we cite</w:t>
      </w:r>
      <w:r w:rsidR="00142362" w:rsidRPr="00643ACB">
        <w:rPr>
          <w:rFonts w:ascii="Times New Roman" w:hAnsi="Times New Roman" w:cs="Times New Roman"/>
          <w:color w:val="5B9BD5"/>
          <w:sz w:val="24"/>
          <w:szCs w:val="24"/>
        </w:rPr>
        <w:t xml:space="preserve"> </w:t>
      </w:r>
      <w:r w:rsidR="00EF5E9E" w:rsidRPr="00643ACB">
        <w:rPr>
          <w:rFonts w:ascii="Times New Roman" w:hAnsi="Times New Roman" w:cs="Times New Roman"/>
          <w:color w:val="5B9BD5"/>
          <w:sz w:val="24"/>
          <w:szCs w:val="24"/>
        </w:rPr>
        <w:t xml:space="preserve">Yuan, </w:t>
      </w:r>
      <w:proofErr w:type="spellStart"/>
      <w:r w:rsidR="00EF5E9E" w:rsidRPr="00643ACB">
        <w:rPr>
          <w:rFonts w:ascii="Times New Roman" w:hAnsi="Times New Roman" w:cs="Times New Roman"/>
          <w:color w:val="5B9BD5"/>
          <w:sz w:val="24"/>
          <w:szCs w:val="24"/>
        </w:rPr>
        <w:t>Nafchi</w:t>
      </w:r>
      <w:proofErr w:type="spellEnd"/>
      <w:r w:rsidR="00142362" w:rsidRPr="00643ACB">
        <w:rPr>
          <w:rFonts w:ascii="Times New Roman" w:hAnsi="Times New Roman" w:cs="Times New Roman"/>
          <w:color w:val="5B9BD5"/>
          <w:sz w:val="24"/>
          <w:szCs w:val="24"/>
        </w:rPr>
        <w:t xml:space="preserve"> </w:t>
      </w:r>
      <w:r w:rsidR="00EF5E9E" w:rsidRPr="00643ACB">
        <w:rPr>
          <w:rFonts w:ascii="Times New Roman" w:hAnsi="Times New Roman" w:cs="Times New Roman"/>
          <w:color w:val="5B9BD5"/>
          <w:sz w:val="24"/>
          <w:szCs w:val="24"/>
        </w:rPr>
        <w:t>and Farcas’ s work</w:t>
      </w:r>
      <w:r w:rsidR="00142362" w:rsidRPr="00643ACB">
        <w:rPr>
          <w:rFonts w:ascii="Times New Roman" w:hAnsi="Times New Roman" w:cs="Times New Roman"/>
          <w:color w:val="5B9BD5"/>
          <w:sz w:val="24"/>
          <w:szCs w:val="24"/>
        </w:rPr>
        <w:t xml:space="preserve"> </w:t>
      </w:r>
      <w:r w:rsidR="00142362" w:rsidRPr="004F2F3E">
        <w:rPr>
          <w:rFonts w:ascii="Times New Roman" w:hAnsi="Times New Roman" w:cs="Times New Roman"/>
          <w:color w:val="5B9BD5"/>
          <w:sz w:val="24"/>
          <w:szCs w:val="24"/>
          <w:highlight w:val="yellow"/>
        </w:rPr>
        <w:t>(</w:t>
      </w:r>
      <w:r w:rsidR="00142362" w:rsidRPr="004F2F3E">
        <w:rPr>
          <w:rFonts w:ascii="Times New Roman" w:hAnsi="Times New Roman" w:cs="Times New Roman"/>
          <w:i/>
          <w:iCs/>
          <w:color w:val="5B9BD5"/>
          <w:sz w:val="24"/>
          <w:szCs w:val="24"/>
          <w:highlight w:val="yellow"/>
        </w:rPr>
        <w:t xml:space="preserve">H. Yuan, H. Dai, X. Wei, P. Ming. Model-based observers for internal states estimation and control of proton exchange membrane fuel cell system: A review. J Power Sources 2020; 468: 228376. </w:t>
      </w:r>
      <w:r w:rsidR="00142362" w:rsidRPr="004F2F3E">
        <w:rPr>
          <w:rFonts w:ascii="Times New Roman" w:hAnsi="Times New Roman" w:cs="Times New Roman"/>
          <w:color w:val="5B9BD5"/>
          <w:sz w:val="24"/>
          <w:szCs w:val="24"/>
          <w:highlight w:val="yellow"/>
        </w:rPr>
        <w:t>And</w:t>
      </w:r>
      <w:r w:rsidR="00142362" w:rsidRPr="004F2F3E">
        <w:rPr>
          <w:rFonts w:ascii="Times New Roman" w:hAnsi="Times New Roman" w:cs="Times New Roman"/>
          <w:i/>
          <w:iCs/>
          <w:color w:val="5B9BD5"/>
          <w:sz w:val="24"/>
          <w:szCs w:val="24"/>
          <w:highlight w:val="yellow"/>
        </w:rPr>
        <w:t xml:space="preserve"> F.M. </w:t>
      </w:r>
      <w:proofErr w:type="spellStart"/>
      <w:r w:rsidR="00142362" w:rsidRPr="004F2F3E">
        <w:rPr>
          <w:rFonts w:ascii="Times New Roman" w:hAnsi="Times New Roman" w:cs="Times New Roman"/>
          <w:i/>
          <w:iCs/>
          <w:color w:val="5B9BD5"/>
          <w:sz w:val="24"/>
          <w:szCs w:val="24"/>
          <w:highlight w:val="yellow"/>
        </w:rPr>
        <w:t>Nafchi</w:t>
      </w:r>
      <w:proofErr w:type="spellEnd"/>
      <w:r w:rsidR="00142362" w:rsidRPr="004F2F3E">
        <w:rPr>
          <w:rFonts w:ascii="Times New Roman" w:hAnsi="Times New Roman" w:cs="Times New Roman"/>
          <w:i/>
          <w:iCs/>
          <w:color w:val="5B9BD5"/>
          <w:sz w:val="24"/>
          <w:szCs w:val="24"/>
          <w:highlight w:val="yellow"/>
        </w:rPr>
        <w:t xml:space="preserve">, E. Afshari, E. </w:t>
      </w:r>
      <w:proofErr w:type="spellStart"/>
      <w:r w:rsidR="00142362" w:rsidRPr="004F2F3E">
        <w:rPr>
          <w:rFonts w:ascii="Times New Roman" w:hAnsi="Times New Roman" w:cs="Times New Roman"/>
          <w:i/>
          <w:iCs/>
          <w:color w:val="5B9BD5"/>
          <w:sz w:val="24"/>
          <w:szCs w:val="24"/>
          <w:highlight w:val="yellow"/>
        </w:rPr>
        <w:t>Baniasadi</w:t>
      </w:r>
      <w:proofErr w:type="spellEnd"/>
      <w:r w:rsidR="00142362" w:rsidRPr="004F2F3E">
        <w:rPr>
          <w:rFonts w:ascii="Times New Roman" w:hAnsi="Times New Roman" w:cs="Times New Roman"/>
          <w:i/>
          <w:iCs/>
          <w:color w:val="5B9BD5"/>
          <w:sz w:val="24"/>
          <w:szCs w:val="24"/>
          <w:highlight w:val="yellow"/>
        </w:rPr>
        <w:t>. Anion exchange membrane water electrolysis: Numerical modeling and electrochemical performance analysis. Int J Hydrogen Energy 2023; 52: 306-21.</w:t>
      </w:r>
      <w:r w:rsidR="00142362" w:rsidRPr="004F2F3E">
        <w:rPr>
          <w:rFonts w:ascii="Times New Roman" w:hAnsi="Times New Roman" w:cs="Times New Roman"/>
          <w:color w:val="5B9BD5"/>
          <w:sz w:val="24"/>
          <w:szCs w:val="24"/>
          <w:highlight w:val="yellow"/>
        </w:rPr>
        <w:t xml:space="preserve"> And </w:t>
      </w:r>
      <w:r w:rsidR="00142362" w:rsidRPr="004F2F3E">
        <w:rPr>
          <w:rFonts w:ascii="Times New Roman" w:hAnsi="Times New Roman" w:cs="Times New Roman"/>
          <w:i/>
          <w:iCs/>
          <w:color w:val="5B9BD5"/>
          <w:sz w:val="24"/>
          <w:szCs w:val="24"/>
          <w:highlight w:val="yellow"/>
        </w:rPr>
        <w:t>A. Farcas, P. Dobra. Adaptive Control of Membrane Conductivity of PEM Fuel Cell. Proc Technol 2014; 12: 42-9.</w:t>
      </w:r>
      <w:r w:rsidR="00142362" w:rsidRPr="004F2F3E">
        <w:rPr>
          <w:rFonts w:ascii="Times New Roman" w:hAnsi="Times New Roman" w:cs="Times New Roman"/>
          <w:color w:val="5B9BD5"/>
          <w:sz w:val="24"/>
          <w:szCs w:val="24"/>
          <w:highlight w:val="yellow"/>
        </w:rPr>
        <w:t>)</w:t>
      </w:r>
      <w:r w:rsidR="00EF5E9E" w:rsidRPr="00643ACB">
        <w:rPr>
          <w:rFonts w:ascii="Times New Roman" w:hAnsi="Times New Roman" w:cs="Times New Roman"/>
          <w:color w:val="5B9BD5"/>
          <w:sz w:val="24"/>
          <w:szCs w:val="24"/>
        </w:rPr>
        <w:t xml:space="preserve"> to compare their research with ours</w:t>
      </w:r>
      <w:r w:rsidR="003758EA" w:rsidRPr="00D7755D">
        <w:rPr>
          <w:rFonts w:ascii="Times New Roman" w:hAnsi="Times New Roman" w:cs="Times New Roman" w:hint="eastAsia"/>
          <w:color w:val="5B9BD5"/>
          <w:sz w:val="24"/>
          <w:szCs w:val="24"/>
          <w:highlight w:val="yellow"/>
        </w:rPr>
        <w:t>,</w:t>
      </w:r>
      <w:r w:rsidR="00225A3F" w:rsidRPr="00D7755D">
        <w:rPr>
          <w:rFonts w:ascii="Times New Roman" w:hAnsi="Times New Roman" w:cs="Times New Roman" w:hint="eastAsia"/>
          <w:color w:val="5B9BD5"/>
          <w:sz w:val="24"/>
          <w:szCs w:val="24"/>
          <w:highlight w:val="yellow"/>
        </w:rPr>
        <w:t xml:space="preserve"> our results in observing the status of water in membrane has better performance than </w:t>
      </w:r>
      <w:proofErr w:type="spellStart"/>
      <w:r w:rsidR="00225A3F" w:rsidRPr="00D7755D">
        <w:rPr>
          <w:rFonts w:ascii="Times New Roman" w:hAnsi="Times New Roman" w:cs="Times New Roman" w:hint="eastAsia"/>
          <w:color w:val="5B9BD5"/>
          <w:sz w:val="24"/>
          <w:szCs w:val="24"/>
          <w:highlight w:val="yellow"/>
        </w:rPr>
        <w:t>Nafchi</w:t>
      </w:r>
      <w:r w:rsidR="00225A3F" w:rsidRPr="00D7755D">
        <w:rPr>
          <w:rFonts w:ascii="Times New Roman" w:hAnsi="Times New Roman" w:cs="Times New Roman"/>
          <w:color w:val="5B9BD5"/>
          <w:sz w:val="24"/>
          <w:szCs w:val="24"/>
          <w:highlight w:val="yellow"/>
        </w:rPr>
        <w:t>’</w:t>
      </w:r>
      <w:r w:rsidR="00225A3F" w:rsidRPr="00D7755D">
        <w:rPr>
          <w:rFonts w:ascii="Times New Roman" w:hAnsi="Times New Roman" w:cs="Times New Roman" w:hint="eastAsia"/>
          <w:color w:val="5B9BD5"/>
          <w:sz w:val="24"/>
          <w:szCs w:val="24"/>
          <w:highlight w:val="yellow"/>
        </w:rPr>
        <w:t>s</w:t>
      </w:r>
      <w:proofErr w:type="spellEnd"/>
      <w:r w:rsidR="00225A3F" w:rsidRPr="00D7755D">
        <w:rPr>
          <w:rFonts w:ascii="Times New Roman" w:hAnsi="Times New Roman" w:cs="Times New Roman" w:hint="eastAsia"/>
          <w:color w:val="5B9BD5"/>
          <w:sz w:val="24"/>
          <w:szCs w:val="24"/>
          <w:highlight w:val="yellow"/>
        </w:rPr>
        <w:t xml:space="preserve"> research, which has the RMSE value of 0.18 comparing to our model</w:t>
      </w:r>
      <w:r w:rsidR="00225A3F" w:rsidRPr="00D7755D">
        <w:rPr>
          <w:rFonts w:ascii="Times New Roman" w:hAnsi="Times New Roman" w:cs="Times New Roman"/>
          <w:color w:val="5B9BD5"/>
          <w:sz w:val="24"/>
          <w:szCs w:val="24"/>
          <w:highlight w:val="yellow"/>
        </w:rPr>
        <w:t>’</w:t>
      </w:r>
      <w:r w:rsidR="00225A3F" w:rsidRPr="00D7755D">
        <w:rPr>
          <w:rFonts w:ascii="Times New Roman" w:hAnsi="Times New Roman" w:cs="Times New Roman" w:hint="eastAsia"/>
          <w:color w:val="5B9BD5"/>
          <w:sz w:val="24"/>
          <w:szCs w:val="24"/>
          <w:highlight w:val="yellow"/>
        </w:rPr>
        <w:t>s 0.097 in observer-fusion method and 0.0110 in observer-HFR method.</w:t>
      </w:r>
      <w:r w:rsidR="00E43B1F" w:rsidRPr="00D7755D">
        <w:rPr>
          <w:rFonts w:ascii="Times New Roman" w:hAnsi="Times New Roman" w:cs="Times New Roman" w:hint="eastAsia"/>
          <w:color w:val="5B9BD5"/>
          <w:sz w:val="24"/>
          <w:szCs w:val="24"/>
          <w:highlight w:val="yellow"/>
        </w:rPr>
        <w:t xml:space="preserve"> This improvement is showing our research</w:t>
      </w:r>
      <w:r w:rsidR="00E43B1F" w:rsidRPr="00D7755D">
        <w:rPr>
          <w:rFonts w:ascii="Times New Roman" w:hAnsi="Times New Roman" w:cs="Times New Roman"/>
          <w:color w:val="5B9BD5"/>
          <w:sz w:val="24"/>
          <w:szCs w:val="24"/>
          <w:highlight w:val="yellow"/>
        </w:rPr>
        <w:t>’</w:t>
      </w:r>
      <w:r w:rsidR="00E43B1F" w:rsidRPr="00D7755D">
        <w:rPr>
          <w:rFonts w:ascii="Times New Roman" w:hAnsi="Times New Roman" w:cs="Times New Roman" w:hint="eastAsia"/>
          <w:color w:val="5B9BD5"/>
          <w:sz w:val="24"/>
          <w:szCs w:val="24"/>
          <w:highlight w:val="yellow"/>
        </w:rPr>
        <w:t xml:space="preserve">s advancements in </w:t>
      </w:r>
      <w:r w:rsidR="00E43B1F" w:rsidRPr="00D7755D">
        <w:rPr>
          <w:rFonts w:ascii="Times New Roman" w:hAnsi="Times New Roman" w:cs="Times New Roman"/>
          <w:color w:val="5B9BD5"/>
          <w:sz w:val="24"/>
          <w:szCs w:val="24"/>
          <w:highlight w:val="yellow"/>
        </w:rPr>
        <w:t>designing</w:t>
      </w:r>
      <w:r w:rsidR="00E43B1F" w:rsidRPr="00D7755D">
        <w:rPr>
          <w:rFonts w:ascii="Times New Roman" w:hAnsi="Times New Roman" w:cs="Times New Roman" w:hint="eastAsia"/>
          <w:color w:val="5B9BD5"/>
          <w:sz w:val="24"/>
          <w:szCs w:val="24"/>
          <w:highlight w:val="yellow"/>
        </w:rPr>
        <w:t xml:space="preserve"> a </w:t>
      </w:r>
      <w:proofErr w:type="gramStart"/>
      <w:r w:rsidR="00E43B1F" w:rsidRPr="00D7755D">
        <w:rPr>
          <w:rFonts w:ascii="Times New Roman" w:hAnsi="Times New Roman" w:cs="Times New Roman" w:hint="eastAsia"/>
          <w:color w:val="5B9BD5"/>
          <w:sz w:val="24"/>
          <w:szCs w:val="24"/>
          <w:highlight w:val="yellow"/>
        </w:rPr>
        <w:t>better observer methods</w:t>
      </w:r>
      <w:proofErr w:type="gramEnd"/>
      <w:r w:rsidR="00E43B1F" w:rsidRPr="00D7755D">
        <w:rPr>
          <w:rFonts w:ascii="Times New Roman" w:hAnsi="Times New Roman" w:cs="Times New Roman" w:hint="eastAsia"/>
          <w:color w:val="5B9BD5"/>
          <w:sz w:val="24"/>
          <w:szCs w:val="24"/>
          <w:highlight w:val="yellow"/>
        </w:rPr>
        <w:t xml:space="preserve"> for water status.</w:t>
      </w:r>
    </w:p>
    <w:p w14:paraId="4137DD3E" w14:textId="77777777" w:rsidR="004E663D" w:rsidRPr="008446DA" w:rsidRDefault="004E663D" w:rsidP="008446DA">
      <w:pPr>
        <w:spacing w:line="360" w:lineRule="auto"/>
        <w:rPr>
          <w:rFonts w:ascii="Times New Roman" w:hAnsi="Times New Roman" w:cs="Times New Roman"/>
          <w:color w:val="5B9BD5"/>
          <w:sz w:val="24"/>
          <w:szCs w:val="24"/>
        </w:rPr>
      </w:pPr>
    </w:p>
    <w:p w14:paraId="124AB1CC" w14:textId="174B64D9" w:rsidR="008446DA" w:rsidRPr="008446DA" w:rsidRDefault="008446DA" w:rsidP="008446DA">
      <w:pPr>
        <w:spacing w:line="360" w:lineRule="auto"/>
        <w:rPr>
          <w:rFonts w:ascii="Times New Roman" w:hAnsi="Times New Roman" w:cs="Times New Roman"/>
          <w:color w:val="5B9BD5"/>
          <w:sz w:val="24"/>
          <w:szCs w:val="24"/>
        </w:rPr>
      </w:pPr>
      <w:r w:rsidRPr="008446DA">
        <w:rPr>
          <w:rFonts w:ascii="Times New Roman" w:hAnsi="Times New Roman" w:cs="Times New Roman"/>
          <w:b/>
          <w:sz w:val="24"/>
          <w:szCs w:val="24"/>
        </w:rPr>
        <w:t>Reviewer: 2</w:t>
      </w:r>
    </w:p>
    <w:p w14:paraId="0EB1DAEC" w14:textId="02B0A6F2" w:rsidR="004E663D" w:rsidRPr="008446DA" w:rsidRDefault="004E663D" w:rsidP="008446DA">
      <w:pPr>
        <w:spacing w:line="360" w:lineRule="auto"/>
        <w:rPr>
          <w:rFonts w:ascii="Times New Roman" w:hAnsi="Times New Roman" w:cs="Times New Roman"/>
          <w:color w:val="000000"/>
          <w:sz w:val="24"/>
          <w:szCs w:val="24"/>
        </w:rPr>
      </w:pPr>
      <w:r w:rsidRPr="008446DA">
        <w:rPr>
          <w:rFonts w:ascii="Times New Roman" w:hAnsi="Times New Roman" w:cs="Times New Roman"/>
          <w:color w:val="000000"/>
          <w:sz w:val="24"/>
          <w:szCs w:val="24"/>
        </w:rPr>
        <w:t xml:space="preserve">Water management is one of the key approaches to enhance the durability of PEMFC. Therefore, it is necessary to identify the internal water state of the PEMFC accurately and quickly and control it within a reasonable range. The current paper verifies simulation, experiment and the simplified mechanism model of PEM containing water in ionomer, liquid water and water vapor. Based on the simulation, the internal water </w:t>
      </w:r>
      <w:r w:rsidRPr="008446DA">
        <w:rPr>
          <w:rFonts w:ascii="Times New Roman" w:hAnsi="Times New Roman" w:cs="Times New Roman"/>
          <w:color w:val="000000"/>
          <w:sz w:val="24"/>
          <w:szCs w:val="24"/>
        </w:rPr>
        <w:lastRenderedPageBreak/>
        <w:t>state trend of the PEMFC was analyzed and can accurately estimate the water state inside PEMFC, contributing to the advancement of PEMFC technology and its wide application in the automotive field. Thus, the work can be considered relevant to the area, so, I recommend the publication to the Energy Conversion and Management after minor revision:</w:t>
      </w:r>
      <w:r w:rsidRPr="008446DA">
        <w:rPr>
          <w:rFonts w:ascii="Times New Roman" w:hAnsi="Times New Roman" w:cs="Times New Roman"/>
          <w:color w:val="000000"/>
          <w:sz w:val="24"/>
          <w:szCs w:val="24"/>
        </w:rPr>
        <w:br/>
      </w:r>
      <w:r w:rsidR="008F587C">
        <w:rPr>
          <w:rFonts w:ascii="Times New Roman" w:hAnsi="Times New Roman" w:cs="Times New Roman"/>
          <w:color w:val="000000"/>
          <w:sz w:val="24"/>
          <w:szCs w:val="24"/>
        </w:rPr>
        <w:t>C</w:t>
      </w:r>
      <w:r w:rsidR="008F587C">
        <w:rPr>
          <w:rFonts w:ascii="Times New Roman" w:hAnsi="Times New Roman" w:cs="Times New Roman" w:hint="eastAsia"/>
          <w:color w:val="000000"/>
          <w:sz w:val="24"/>
          <w:szCs w:val="24"/>
        </w:rPr>
        <w:t>omments</w:t>
      </w:r>
      <w:r w:rsidR="008F587C">
        <w:rPr>
          <w:rFonts w:ascii="Times New Roman" w:hAnsi="Times New Roman" w:cs="Times New Roman"/>
          <w:color w:val="000000"/>
          <w:sz w:val="24"/>
          <w:szCs w:val="24"/>
        </w:rPr>
        <w:t xml:space="preserve"> </w:t>
      </w:r>
      <w:r w:rsidRPr="00021C3D">
        <w:rPr>
          <w:rFonts w:ascii="Times New Roman" w:hAnsi="Times New Roman" w:cs="Times New Roman"/>
          <w:color w:val="000000"/>
          <w:sz w:val="24"/>
          <w:szCs w:val="24"/>
        </w:rPr>
        <w:t>1) Page 5, Information about reason of choosing certain measurement noise and process noise are missing and needs corresponding literature.</w:t>
      </w:r>
    </w:p>
    <w:p w14:paraId="1F60B702" w14:textId="5FD46782" w:rsidR="001E3A0D" w:rsidRPr="008446DA" w:rsidRDefault="008A41B4" w:rsidP="008446DA">
      <w:pPr>
        <w:spacing w:line="360" w:lineRule="auto"/>
        <w:rPr>
          <w:rFonts w:ascii="Times New Roman" w:hAnsi="Times New Roman" w:cs="Times New Roman"/>
          <w:color w:val="5B9BD5"/>
          <w:sz w:val="24"/>
          <w:szCs w:val="24"/>
        </w:rPr>
      </w:pPr>
      <w:r w:rsidRPr="008446DA">
        <w:rPr>
          <w:rFonts w:ascii="Times New Roman" w:hAnsi="Times New Roman" w:cs="Times New Roman"/>
          <w:color w:val="5B9BD5"/>
          <w:sz w:val="24"/>
          <w:szCs w:val="24"/>
        </w:rPr>
        <w:t xml:space="preserve">Reply: </w:t>
      </w:r>
      <w:r w:rsidR="000A013F" w:rsidRPr="00D7755D">
        <w:rPr>
          <w:rFonts w:ascii="Times New Roman" w:hAnsi="Times New Roman" w:cs="Times New Roman" w:hint="eastAsia"/>
          <w:color w:val="5B9BD5"/>
          <w:sz w:val="24"/>
          <w:szCs w:val="24"/>
          <w:highlight w:val="yellow"/>
        </w:rPr>
        <w:t>We believed the reviewer was pointing out the missing literature in section 5 rather than page 5.</w:t>
      </w:r>
      <w:r w:rsidR="000A013F">
        <w:rPr>
          <w:rFonts w:ascii="Times New Roman" w:hAnsi="Times New Roman" w:cs="Times New Roman" w:hint="eastAsia"/>
          <w:color w:val="5B9BD5"/>
          <w:sz w:val="24"/>
          <w:szCs w:val="24"/>
        </w:rPr>
        <w:t xml:space="preserve"> </w:t>
      </w:r>
      <w:r w:rsidR="00817420" w:rsidRPr="008446DA">
        <w:rPr>
          <w:rFonts w:ascii="Times New Roman" w:hAnsi="Times New Roman" w:cs="Times New Roman"/>
          <w:color w:val="5B9BD5"/>
          <w:sz w:val="24"/>
          <w:szCs w:val="24"/>
        </w:rPr>
        <w:t xml:space="preserve">In response to the reviewer’s observation noted on </w:t>
      </w:r>
      <w:r w:rsidR="000A013F" w:rsidRPr="00D7755D">
        <w:rPr>
          <w:rFonts w:ascii="Times New Roman" w:hAnsi="Times New Roman" w:cs="Times New Roman" w:hint="eastAsia"/>
          <w:color w:val="5B9BD5"/>
          <w:sz w:val="24"/>
          <w:szCs w:val="24"/>
          <w:highlight w:val="yellow"/>
        </w:rPr>
        <w:t>section</w:t>
      </w:r>
      <w:r w:rsidR="000A013F" w:rsidRPr="008446DA">
        <w:rPr>
          <w:rFonts w:ascii="Times New Roman" w:hAnsi="Times New Roman" w:cs="Times New Roman"/>
          <w:color w:val="5B9BD5"/>
          <w:sz w:val="24"/>
          <w:szCs w:val="24"/>
        </w:rPr>
        <w:t xml:space="preserve"> </w:t>
      </w:r>
      <w:r w:rsidR="00817420" w:rsidRPr="008446DA">
        <w:rPr>
          <w:rFonts w:ascii="Times New Roman" w:hAnsi="Times New Roman" w:cs="Times New Roman"/>
          <w:color w:val="5B9BD5"/>
          <w:sz w:val="24"/>
          <w:szCs w:val="24"/>
        </w:rPr>
        <w:t>5 concerning the justification for the selection of specific measurement noise and process noise parameters, we have referenced the work of Bao et al.</w:t>
      </w:r>
      <w:r w:rsidR="00777C5B" w:rsidRPr="008446DA">
        <w:rPr>
          <w:rFonts w:ascii="Times New Roman" w:hAnsi="Times New Roman" w:cs="Times New Roman"/>
          <w:color w:val="5B9BD5"/>
          <w:sz w:val="24"/>
          <w:szCs w:val="24"/>
        </w:rPr>
        <w:t xml:space="preserve"> (</w:t>
      </w:r>
      <w:r w:rsidR="00777C5B" w:rsidRPr="008446DA">
        <w:rPr>
          <w:rFonts w:ascii="Times New Roman" w:hAnsi="Times New Roman" w:cs="Times New Roman"/>
          <w:i/>
          <w:iCs/>
          <w:color w:val="5B9BD5"/>
          <w:sz w:val="24"/>
          <w:szCs w:val="24"/>
        </w:rPr>
        <w:t xml:space="preserve">C. Bao, M. Ouyang, B. Yi. Modeling and control of air stream and hydrogen flow with recirculation in a PEM fuel cell system—I. Control-oriented modeling. Int J Hydrogen Energy 2006; 31: 1879-96. </w:t>
      </w:r>
      <w:r w:rsidR="00777C5B" w:rsidRPr="008446DA">
        <w:rPr>
          <w:rFonts w:ascii="Times New Roman" w:hAnsi="Times New Roman" w:cs="Times New Roman"/>
          <w:color w:val="5B9BD5"/>
          <w:sz w:val="24"/>
          <w:szCs w:val="24"/>
        </w:rPr>
        <w:t xml:space="preserve">And </w:t>
      </w:r>
      <w:r w:rsidR="00777C5B" w:rsidRPr="008446DA">
        <w:rPr>
          <w:rFonts w:ascii="Times New Roman" w:hAnsi="Times New Roman" w:cs="Times New Roman"/>
          <w:i/>
          <w:iCs/>
          <w:color w:val="5B9BD5"/>
          <w:sz w:val="24"/>
          <w:szCs w:val="24"/>
        </w:rPr>
        <w:t>Bao, W.G. Bessler. Two-dimensional modeling of a polymer electrolyte membrane fuel cell with long flow channel. Part I. Model development. J Power Sources 2015; 275: 922-34.</w:t>
      </w:r>
      <w:r w:rsidR="00777C5B" w:rsidRPr="008446DA">
        <w:rPr>
          <w:rFonts w:ascii="Times New Roman" w:hAnsi="Times New Roman" w:cs="Times New Roman"/>
          <w:color w:val="5B9BD5"/>
          <w:sz w:val="24"/>
          <w:szCs w:val="24"/>
        </w:rPr>
        <w:t xml:space="preserve"> And </w:t>
      </w:r>
      <w:r w:rsidR="00777C5B" w:rsidRPr="008446DA">
        <w:rPr>
          <w:rFonts w:ascii="Times New Roman" w:hAnsi="Times New Roman" w:cs="Times New Roman"/>
          <w:i/>
          <w:iCs/>
          <w:color w:val="5B9BD5"/>
          <w:sz w:val="24"/>
          <w:szCs w:val="24"/>
        </w:rPr>
        <w:t>C. Bao, W.G. Bessler. Two-dimensional modeling of a polymer electrolyte membrane fuel cell with long flow channel. Part II. Physics-based electrochemical impedance analysis</w:t>
      </w:r>
      <w:r w:rsidR="00777C5B" w:rsidRPr="008446DA">
        <w:rPr>
          <w:rFonts w:ascii="Times New Roman" w:hAnsi="Times New Roman" w:cs="Times New Roman"/>
          <w:color w:val="5B9BD5"/>
          <w:sz w:val="24"/>
          <w:szCs w:val="24"/>
        </w:rPr>
        <w:t xml:space="preserve">). </w:t>
      </w:r>
      <w:r w:rsidR="00817420" w:rsidRPr="008446DA">
        <w:rPr>
          <w:rFonts w:ascii="Times New Roman" w:hAnsi="Times New Roman" w:cs="Times New Roman"/>
          <w:color w:val="5B9BD5"/>
          <w:sz w:val="24"/>
          <w:szCs w:val="24"/>
        </w:rPr>
        <w:t>Bao’s research provides a comprehensive analysis of noise characteristics in similar experimental setups and offers empirical data</w:t>
      </w:r>
      <w:r w:rsidR="00F047AE" w:rsidRPr="00D82CB1">
        <w:rPr>
          <w:rFonts w:ascii="Times New Roman" w:hAnsi="Times New Roman" w:cs="Times New Roman"/>
          <w:color w:val="5B9BD5"/>
          <w:sz w:val="24"/>
          <w:szCs w:val="24"/>
          <w:highlight w:val="yellow"/>
        </w:rPr>
        <w:t>, in “</w:t>
      </w:r>
      <w:r w:rsidR="00F047AE" w:rsidRPr="00D82CB1">
        <w:rPr>
          <w:rFonts w:ascii="Times New Roman" w:hAnsi="Times New Roman" w:cs="Times New Roman"/>
          <w:i/>
          <w:iCs/>
          <w:color w:val="5B9BD5"/>
          <w:sz w:val="24"/>
          <w:szCs w:val="24"/>
          <w:highlight w:val="yellow"/>
        </w:rPr>
        <w:t xml:space="preserve">Modeling and control … Vol 1”, the author </w:t>
      </w:r>
      <w:r w:rsidR="005B18FE" w:rsidRPr="00D82CB1">
        <w:rPr>
          <w:rFonts w:ascii="Times New Roman" w:hAnsi="Times New Roman" w:cs="Times New Roman"/>
          <w:i/>
          <w:iCs/>
          <w:color w:val="5B9BD5"/>
          <w:sz w:val="24"/>
          <w:szCs w:val="24"/>
          <w:highlight w:val="yellow"/>
        </w:rPr>
        <w:t xml:space="preserve">introduces variance of impedance to better simulate the </w:t>
      </w:r>
      <w:proofErr w:type="gramStart"/>
      <w:r w:rsidR="005B18FE" w:rsidRPr="00D82CB1">
        <w:rPr>
          <w:rFonts w:ascii="Times New Roman" w:hAnsi="Times New Roman" w:cs="Times New Roman"/>
          <w:i/>
          <w:iCs/>
          <w:color w:val="5B9BD5"/>
          <w:sz w:val="24"/>
          <w:szCs w:val="24"/>
          <w:highlight w:val="yellow"/>
        </w:rPr>
        <w:t>real world</w:t>
      </w:r>
      <w:proofErr w:type="gramEnd"/>
      <w:r w:rsidR="005B18FE" w:rsidRPr="00D82CB1">
        <w:rPr>
          <w:rFonts w:ascii="Times New Roman" w:hAnsi="Times New Roman" w:cs="Times New Roman"/>
          <w:i/>
          <w:iCs/>
          <w:color w:val="5B9BD5"/>
          <w:sz w:val="24"/>
          <w:szCs w:val="24"/>
          <w:highlight w:val="yellow"/>
        </w:rPr>
        <w:t xml:space="preserve"> environment, in “Two-dimensional modeling…”, the author uses another variance on processing to simulate the natural process noise in real world systems. We consider these two methods are critical to our research and use them in our research</w:t>
      </w:r>
      <w:ins w:id="7" w:author="一语 仲" w:date="2024-05-15T17:55:00Z" w16du:dateUtc="2024-05-15T09:55:00Z">
        <w:r w:rsidR="005B18FE">
          <w:rPr>
            <w:rFonts w:ascii="Times New Roman" w:hAnsi="Times New Roman" w:cs="Times New Roman"/>
            <w:i/>
            <w:iCs/>
            <w:color w:val="5B9BD5"/>
            <w:sz w:val="24"/>
            <w:szCs w:val="24"/>
          </w:rPr>
          <w:t>.</w:t>
        </w:r>
      </w:ins>
    </w:p>
    <w:p w14:paraId="0DB90558" w14:textId="066F1CD6" w:rsidR="001E3A0D" w:rsidRPr="008446DA" w:rsidRDefault="008F587C" w:rsidP="008446DA">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C</w:t>
      </w:r>
      <w:r>
        <w:rPr>
          <w:rFonts w:ascii="Times New Roman" w:hAnsi="Times New Roman" w:cs="Times New Roman" w:hint="eastAsia"/>
          <w:color w:val="000000"/>
          <w:sz w:val="24"/>
          <w:szCs w:val="24"/>
        </w:rPr>
        <w:t>omments</w:t>
      </w:r>
      <w:r>
        <w:rPr>
          <w:rFonts w:ascii="Times New Roman" w:hAnsi="Times New Roman" w:cs="Times New Roman"/>
          <w:color w:val="000000"/>
          <w:sz w:val="24"/>
          <w:szCs w:val="24"/>
        </w:rPr>
        <w:t xml:space="preserve"> </w:t>
      </w:r>
      <w:r w:rsidR="001E3A0D" w:rsidRPr="008446DA">
        <w:rPr>
          <w:rFonts w:ascii="Times New Roman" w:hAnsi="Times New Roman" w:cs="Times New Roman"/>
          <w:color w:val="000000"/>
          <w:sz w:val="24"/>
          <w:szCs w:val="24"/>
        </w:rPr>
        <w:t>2) Page 5, description, and physical explanation of Figure 1 are needed.</w:t>
      </w:r>
    </w:p>
    <w:p w14:paraId="5791B690" w14:textId="1FDAC8BE" w:rsidR="00AA34DB" w:rsidRPr="008446DA" w:rsidRDefault="00466E55" w:rsidP="008446DA">
      <w:pPr>
        <w:spacing w:line="360" w:lineRule="auto"/>
        <w:rPr>
          <w:rFonts w:ascii="Times New Roman" w:hAnsi="Times New Roman" w:cs="Times New Roman"/>
          <w:color w:val="5B9BD5"/>
          <w:sz w:val="24"/>
          <w:szCs w:val="24"/>
        </w:rPr>
      </w:pPr>
      <w:r>
        <w:rPr>
          <w:rFonts w:ascii="Times New Roman" w:hAnsi="Times New Roman" w:cs="Times New Roman" w:hint="eastAsia"/>
          <w:color w:val="5B9BD5"/>
          <w:sz w:val="24"/>
          <w:szCs w:val="24"/>
        </w:rPr>
        <w:t xml:space="preserve">Reply: </w:t>
      </w:r>
      <w:r w:rsidR="00346CB8" w:rsidRPr="008446DA">
        <w:rPr>
          <w:rFonts w:ascii="Times New Roman" w:hAnsi="Times New Roman" w:cs="Times New Roman"/>
          <w:color w:val="5B9BD5"/>
          <w:sz w:val="24"/>
          <w:szCs w:val="24"/>
        </w:rPr>
        <w:t xml:space="preserve">The </w:t>
      </w:r>
      <w:r w:rsidR="002F7F87">
        <w:rPr>
          <w:rFonts w:ascii="Times New Roman" w:hAnsi="Times New Roman" w:cs="Times New Roman" w:hint="eastAsia"/>
          <w:color w:val="5B9BD5"/>
          <w:sz w:val="24"/>
          <w:szCs w:val="24"/>
        </w:rPr>
        <w:t>cell unit</w:t>
      </w:r>
      <w:r w:rsidR="00346CB8" w:rsidRPr="008446DA">
        <w:rPr>
          <w:rFonts w:ascii="Times New Roman" w:hAnsi="Times New Roman" w:cs="Times New Roman"/>
          <w:color w:val="5B9BD5"/>
          <w:sz w:val="24"/>
          <w:szCs w:val="24"/>
        </w:rPr>
        <w:t xml:space="preserve"> in Figure 1 is divided into three distinct regions: the Catalyst Layer (CL), the Gas Diffusion Layer (GDL), and the Cathode Channel. These regions are delineated to capture the intricate interactions and transport phenomena occurring within each component.</w:t>
      </w:r>
    </w:p>
    <w:p w14:paraId="2141B5EF" w14:textId="0C15A615" w:rsidR="00AA34DB" w:rsidRPr="008446DA" w:rsidRDefault="00AA34DB" w:rsidP="008446DA">
      <w:pPr>
        <w:spacing w:line="360" w:lineRule="auto"/>
        <w:rPr>
          <w:rFonts w:ascii="Times New Roman" w:hAnsi="Times New Roman" w:cs="Times New Roman"/>
          <w:color w:val="5B9BD5"/>
          <w:sz w:val="24"/>
          <w:szCs w:val="24"/>
        </w:rPr>
      </w:pPr>
      <w:r w:rsidRPr="008446DA">
        <w:rPr>
          <w:rFonts w:ascii="Times New Roman" w:hAnsi="Times New Roman" w:cs="Times New Roman"/>
          <w:color w:val="5B9BD5"/>
          <w:sz w:val="24"/>
          <w:szCs w:val="24"/>
        </w:rPr>
        <w:t xml:space="preserve">At the interface between the Cathode Channel and the Gas Diffusion Layer, we account </w:t>
      </w:r>
      <w:r w:rsidRPr="008446DA">
        <w:rPr>
          <w:rFonts w:ascii="Times New Roman" w:hAnsi="Times New Roman" w:cs="Times New Roman"/>
          <w:color w:val="5B9BD5"/>
          <w:sz w:val="24"/>
          <w:szCs w:val="24"/>
        </w:rPr>
        <w:lastRenderedPageBreak/>
        <w:t>for the transport of both gaseous and liquid water, as well as the diffusion of oxygen. This interface plays a crucial role in facilitating the exchange of these species between the channel and the porous GDL, enabling the necessary reactants to reach the catalyst sites.</w:t>
      </w:r>
    </w:p>
    <w:p w14:paraId="3AA76BB7" w14:textId="25936C74" w:rsidR="00173D44" w:rsidRDefault="00173D44" w:rsidP="008446DA">
      <w:pPr>
        <w:spacing w:line="360" w:lineRule="auto"/>
        <w:rPr>
          <w:rFonts w:ascii="Times New Roman" w:hAnsi="Times New Roman" w:cs="Times New Roman"/>
          <w:color w:val="5B9BD5"/>
          <w:sz w:val="24"/>
          <w:szCs w:val="24"/>
        </w:rPr>
      </w:pPr>
      <w:r w:rsidRPr="008446DA">
        <w:rPr>
          <w:rFonts w:ascii="Times New Roman" w:hAnsi="Times New Roman" w:cs="Times New Roman"/>
          <w:color w:val="5B9BD5"/>
          <w:sz w:val="24"/>
          <w:szCs w:val="24"/>
        </w:rPr>
        <w:t>Similarly, at the interface between the Gas Diffusion Layer and the Catalyst Layer, our model incorporates the transport of gaseous and liquid water, as well as the diffusion of oxygen.</w:t>
      </w:r>
    </w:p>
    <w:p w14:paraId="60C35EF4" w14:textId="77777777" w:rsidR="00A46983" w:rsidRDefault="00E91541" w:rsidP="008446DA">
      <w:pPr>
        <w:spacing w:line="360" w:lineRule="auto"/>
        <w:rPr>
          <w:rFonts w:ascii="Times New Roman" w:hAnsi="Times New Roman" w:cs="Times New Roman"/>
          <w:color w:val="5B9BD5"/>
          <w:sz w:val="24"/>
          <w:szCs w:val="24"/>
        </w:rPr>
      </w:pPr>
      <w:r>
        <w:rPr>
          <w:rFonts w:ascii="Times New Roman" w:hAnsi="Times New Roman" w:cs="Times New Roman" w:hint="eastAsia"/>
          <w:color w:val="5B9BD5"/>
          <w:sz w:val="24"/>
          <w:szCs w:val="24"/>
        </w:rPr>
        <w:t xml:space="preserve">As for the interface between </w:t>
      </w:r>
      <w:r w:rsidR="006B0E6C">
        <w:rPr>
          <w:rFonts w:ascii="Times New Roman" w:hAnsi="Times New Roman" w:cs="Times New Roman" w:hint="eastAsia"/>
          <w:color w:val="5B9BD5"/>
          <w:sz w:val="24"/>
          <w:szCs w:val="24"/>
        </w:rPr>
        <w:t>Cathode Channel</w:t>
      </w:r>
      <w:r>
        <w:rPr>
          <w:rFonts w:ascii="Times New Roman" w:hAnsi="Times New Roman" w:cs="Times New Roman" w:hint="eastAsia"/>
          <w:color w:val="5B9BD5"/>
          <w:sz w:val="24"/>
          <w:szCs w:val="24"/>
        </w:rPr>
        <w:t xml:space="preserve"> and Catalyst Layer, our model contains the transport of liquid water in</w:t>
      </w:r>
      <w:r w:rsidR="005B7904">
        <w:rPr>
          <w:rFonts w:ascii="Times New Roman" w:hAnsi="Times New Roman" w:cs="Times New Roman"/>
          <w:color w:val="5B9BD5"/>
          <w:sz w:val="24"/>
          <w:szCs w:val="24"/>
        </w:rPr>
        <w:t xml:space="preserve"> the </w:t>
      </w:r>
      <w:r w:rsidR="00B21DC1">
        <w:rPr>
          <w:rFonts w:ascii="Times New Roman" w:hAnsi="Times New Roman" w:cs="Times New Roman"/>
          <w:color w:val="5B9BD5"/>
          <w:sz w:val="24"/>
          <w:szCs w:val="24"/>
        </w:rPr>
        <w:t xml:space="preserve">membrane. </w:t>
      </w:r>
    </w:p>
    <w:p w14:paraId="608AD754" w14:textId="2298F388" w:rsidR="00A6672E" w:rsidRPr="008446DA" w:rsidRDefault="00B21DC1" w:rsidP="008446DA">
      <w:pPr>
        <w:spacing w:line="360" w:lineRule="auto"/>
        <w:rPr>
          <w:rFonts w:ascii="Times New Roman" w:hAnsi="Times New Roman" w:cs="Times New Roman"/>
          <w:color w:val="5B9BD5"/>
          <w:sz w:val="24"/>
          <w:szCs w:val="24"/>
        </w:rPr>
      </w:pPr>
      <w:r>
        <w:rPr>
          <w:rFonts w:ascii="Times New Roman" w:hAnsi="Times New Roman" w:cs="Times New Roman"/>
          <w:color w:val="5B9BD5"/>
          <w:sz w:val="24"/>
          <w:szCs w:val="24"/>
        </w:rPr>
        <w:t>Additionally</w:t>
      </w:r>
      <w:r w:rsidR="00234C57">
        <w:rPr>
          <w:rFonts w:ascii="Times New Roman" w:hAnsi="Times New Roman" w:cs="Times New Roman"/>
          <w:color w:val="5B9BD5"/>
          <w:sz w:val="24"/>
          <w:szCs w:val="24"/>
        </w:rPr>
        <w:t xml:space="preserve">, </w:t>
      </w:r>
      <w:r w:rsidR="00A6672E" w:rsidRPr="008446DA">
        <w:rPr>
          <w:rFonts w:ascii="Times New Roman" w:hAnsi="Times New Roman" w:cs="Times New Roman"/>
          <w:color w:val="5B9BD5"/>
          <w:sz w:val="24"/>
          <w:szCs w:val="24"/>
        </w:rPr>
        <w:t>our model considers the interface between the environment and the Cathode Channel, where we account for the influx of oxygen and water from the surrounding environment into the system, as well as the efflux of water vapor and liquid water from the system to the external environment.</w:t>
      </w:r>
    </w:p>
    <w:p w14:paraId="05F935E5" w14:textId="72215C89" w:rsidR="004906AB" w:rsidRPr="008446DA" w:rsidRDefault="008446DA" w:rsidP="008446DA">
      <w:pPr>
        <w:spacing w:line="360" w:lineRule="auto"/>
        <w:rPr>
          <w:rFonts w:ascii="Times New Roman" w:hAnsi="Times New Roman" w:cs="Times New Roman"/>
          <w:color w:val="000000"/>
          <w:sz w:val="24"/>
          <w:szCs w:val="24"/>
        </w:rPr>
      </w:pPr>
      <w:r w:rsidRPr="008446DA">
        <w:rPr>
          <w:rFonts w:ascii="Times New Roman" w:hAnsi="Times New Roman" w:cs="Times New Roman"/>
          <w:b/>
          <w:sz w:val="24"/>
          <w:szCs w:val="24"/>
        </w:rPr>
        <w:t>Reviewer: 3</w:t>
      </w:r>
      <w:r w:rsidR="004906AB" w:rsidRPr="008446DA">
        <w:rPr>
          <w:rFonts w:ascii="Times New Roman" w:hAnsi="Times New Roman" w:cs="Times New Roman"/>
          <w:color w:val="000000"/>
          <w:sz w:val="24"/>
          <w:szCs w:val="24"/>
        </w:rPr>
        <w:br/>
        <w:t>In order to quickly identify the water state in PEMFC, a simplified model of the mechanism of proton exchange membrane containing water in ionomers, liquid water and water vapor is established. The simplified mechanism model is verified by simulation and experiment. Then, the influence of measurement noise and process noise setting values on the performance of the observer is analyzed. The article has the following features:</w:t>
      </w:r>
      <w:r w:rsidR="004906AB" w:rsidRPr="008446DA">
        <w:rPr>
          <w:rFonts w:ascii="Times New Roman" w:hAnsi="Times New Roman" w:cs="Times New Roman"/>
          <w:color w:val="000000"/>
          <w:sz w:val="24"/>
          <w:szCs w:val="24"/>
        </w:rPr>
        <w:br/>
        <w:t>1. A simplified mechanism model of PEM containing water in ions, liquid water and water vapor is established.</w:t>
      </w:r>
      <w:r w:rsidR="004906AB" w:rsidRPr="008446DA">
        <w:rPr>
          <w:rFonts w:ascii="Times New Roman" w:hAnsi="Times New Roman" w:cs="Times New Roman"/>
          <w:color w:val="000000"/>
          <w:sz w:val="24"/>
          <w:szCs w:val="24"/>
        </w:rPr>
        <w:br/>
        <w:t>2. Influence of measurement noise and process noise setpoints on observer performance.</w:t>
      </w:r>
      <w:r w:rsidR="004906AB" w:rsidRPr="008446DA">
        <w:rPr>
          <w:rFonts w:ascii="Times New Roman" w:hAnsi="Times New Roman" w:cs="Times New Roman"/>
          <w:color w:val="000000"/>
          <w:sz w:val="24"/>
          <w:szCs w:val="24"/>
        </w:rPr>
        <w:br/>
        <w:t>3, noise variance 10-4, process noise 10-8.</w:t>
      </w:r>
      <w:r w:rsidR="004906AB" w:rsidRPr="008446DA">
        <w:rPr>
          <w:rFonts w:ascii="Times New Roman" w:hAnsi="Times New Roman" w:cs="Times New Roman"/>
          <w:color w:val="000000"/>
          <w:sz w:val="24"/>
          <w:szCs w:val="24"/>
        </w:rPr>
        <w:br/>
        <w:t>4. Internal state observer based on membrane model and particle filter algorithm.</w:t>
      </w:r>
      <w:r w:rsidR="004906AB" w:rsidRPr="008446DA">
        <w:rPr>
          <w:rFonts w:ascii="Times New Roman" w:hAnsi="Times New Roman" w:cs="Times New Roman"/>
          <w:color w:val="000000"/>
          <w:sz w:val="24"/>
          <w:szCs w:val="24"/>
        </w:rPr>
        <w:br/>
        <w:t>5, the change trend of the internal water state is simulated.</w:t>
      </w:r>
      <w:r w:rsidR="004906AB" w:rsidRPr="008446DA">
        <w:rPr>
          <w:rFonts w:ascii="Times New Roman" w:hAnsi="Times New Roman" w:cs="Times New Roman"/>
          <w:color w:val="000000"/>
          <w:sz w:val="24"/>
          <w:szCs w:val="24"/>
        </w:rPr>
        <w:br/>
        <w:t>6. The performance of the state observer based on voltage, high frequency resistance and sensor fusion is compared.</w:t>
      </w:r>
      <w:r w:rsidR="004906AB" w:rsidRPr="008446DA">
        <w:rPr>
          <w:rFonts w:ascii="Times New Roman" w:hAnsi="Times New Roman" w:cs="Times New Roman"/>
          <w:color w:val="000000"/>
          <w:sz w:val="24"/>
          <w:szCs w:val="24"/>
        </w:rPr>
        <w:br/>
        <w:t xml:space="preserve">To sum up, the research work presented in this paper is relatively complete, the model verification is highly accurate, and the innovation is strong, which is worthy of </w:t>
      </w:r>
      <w:r w:rsidR="004906AB" w:rsidRPr="008446DA">
        <w:rPr>
          <w:rFonts w:ascii="Times New Roman" w:hAnsi="Times New Roman" w:cs="Times New Roman"/>
          <w:color w:val="000000"/>
          <w:sz w:val="24"/>
          <w:szCs w:val="24"/>
        </w:rPr>
        <w:lastRenderedPageBreak/>
        <w:t>publication in Energy Conversion and Management. However, before this, some questions need to be explained:</w:t>
      </w:r>
    </w:p>
    <w:p w14:paraId="38A8FA48" w14:textId="77777777" w:rsidR="00504CF7" w:rsidRPr="008446DA" w:rsidRDefault="00504CF7" w:rsidP="008446DA">
      <w:pPr>
        <w:spacing w:line="360" w:lineRule="auto"/>
        <w:rPr>
          <w:rFonts w:ascii="Times New Roman" w:hAnsi="Times New Roman" w:cs="Times New Roman"/>
          <w:color w:val="000000"/>
          <w:sz w:val="24"/>
          <w:szCs w:val="24"/>
        </w:rPr>
      </w:pPr>
    </w:p>
    <w:p w14:paraId="29C4FB3A" w14:textId="694B4A89" w:rsidR="0004649E" w:rsidRPr="008446DA" w:rsidRDefault="008F587C" w:rsidP="008446DA">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C</w:t>
      </w:r>
      <w:r>
        <w:rPr>
          <w:rFonts w:ascii="Times New Roman" w:hAnsi="Times New Roman" w:cs="Times New Roman" w:hint="eastAsia"/>
          <w:color w:val="000000"/>
          <w:sz w:val="24"/>
          <w:szCs w:val="24"/>
        </w:rPr>
        <w:t>omments</w:t>
      </w:r>
      <w:r>
        <w:rPr>
          <w:rFonts w:ascii="Times New Roman" w:hAnsi="Times New Roman" w:cs="Times New Roman"/>
          <w:color w:val="000000"/>
          <w:sz w:val="24"/>
          <w:szCs w:val="24"/>
        </w:rPr>
        <w:t xml:space="preserve"> </w:t>
      </w:r>
      <w:r w:rsidR="00504CF7" w:rsidRPr="008446DA">
        <w:rPr>
          <w:rFonts w:ascii="Times New Roman" w:hAnsi="Times New Roman" w:cs="Times New Roman"/>
          <w:color w:val="000000"/>
          <w:sz w:val="24"/>
          <w:szCs w:val="24"/>
        </w:rPr>
        <w:t>1-What does the simplified model do? What is the most prominent role of this simplified model in monitoring internal water status compared to existing studies? Can it be put into practical production applications?</w:t>
      </w:r>
      <w:bookmarkStart w:id="8" w:name="_Hlk164279700"/>
    </w:p>
    <w:p w14:paraId="2CC7911E" w14:textId="1F2C8374" w:rsidR="00D66456" w:rsidRPr="008446DA" w:rsidRDefault="00D66456" w:rsidP="008446DA">
      <w:pPr>
        <w:spacing w:line="360" w:lineRule="auto"/>
        <w:rPr>
          <w:rFonts w:ascii="Times New Roman" w:hAnsi="Times New Roman" w:cs="Times New Roman"/>
          <w:color w:val="5B9BD5"/>
          <w:sz w:val="24"/>
          <w:szCs w:val="24"/>
        </w:rPr>
      </w:pPr>
      <w:r w:rsidRPr="008446DA">
        <w:rPr>
          <w:rFonts w:ascii="Times New Roman" w:hAnsi="Times New Roman" w:cs="Times New Roman"/>
          <w:color w:val="5B9BD5"/>
          <w:sz w:val="24"/>
          <w:szCs w:val="24"/>
        </w:rPr>
        <w:t xml:space="preserve">Reply: The simplified model proposed in our study serves as an efficient computational framework for estimating the intricate internal water </w:t>
      </w:r>
      <w:r w:rsidR="00121E8B" w:rsidRPr="008446DA">
        <w:rPr>
          <w:rFonts w:ascii="Times New Roman" w:hAnsi="Times New Roman" w:cs="Times New Roman"/>
          <w:color w:val="5B9BD5"/>
          <w:sz w:val="24"/>
          <w:szCs w:val="24"/>
        </w:rPr>
        <w:t xml:space="preserve">status </w:t>
      </w:r>
      <w:r w:rsidRPr="008446DA">
        <w:rPr>
          <w:rFonts w:ascii="Times New Roman" w:hAnsi="Times New Roman" w:cs="Times New Roman"/>
          <w:color w:val="5B9BD5"/>
          <w:sz w:val="24"/>
          <w:szCs w:val="24"/>
        </w:rPr>
        <w:t xml:space="preserve">in the </w:t>
      </w:r>
      <w:r w:rsidR="00121E8B" w:rsidRPr="008446DA">
        <w:rPr>
          <w:rFonts w:ascii="Times New Roman" w:hAnsi="Times New Roman" w:cs="Times New Roman"/>
          <w:color w:val="5B9BD5"/>
          <w:sz w:val="24"/>
          <w:szCs w:val="24"/>
        </w:rPr>
        <w:t>MEA</w:t>
      </w:r>
      <w:r w:rsidRPr="008446DA">
        <w:rPr>
          <w:rFonts w:ascii="Times New Roman" w:hAnsi="Times New Roman" w:cs="Times New Roman"/>
          <w:color w:val="5B9BD5"/>
          <w:sz w:val="24"/>
          <w:szCs w:val="24"/>
        </w:rPr>
        <w:t>. Its paramount contribution lies in the incorporation of distinct modeling constructs for the cathode's flow channel and diffusion layer. Moreover, our model introduces a series of equations defining the interfacial interactions between the various layers and components, a critical aspect that has been largely overlooked in prior investigations. This comprehensive characterization of the boundaries and interfaces enables our model to calculate water status in fuel cell with a high degree of fidelity, ultimately yielding more accurate and reliable predictions of the internal water status.</w:t>
      </w:r>
    </w:p>
    <w:p w14:paraId="6E613F31" w14:textId="137C1FA0" w:rsidR="00611837" w:rsidRDefault="00571618" w:rsidP="008446DA">
      <w:pPr>
        <w:spacing w:line="360" w:lineRule="auto"/>
        <w:rPr>
          <w:ins w:id="9" w:author="Li Ruitao" w:date="2024-05-15T10:34:00Z"/>
          <w:rFonts w:ascii="Times New Roman" w:hAnsi="Times New Roman" w:cs="Times New Roman"/>
          <w:color w:val="5B9BD5"/>
          <w:sz w:val="24"/>
          <w:szCs w:val="24"/>
        </w:rPr>
      </w:pPr>
      <w:r w:rsidRPr="00886F0B">
        <w:rPr>
          <w:rFonts w:ascii="Times New Roman" w:hAnsi="Times New Roman" w:cs="Times New Roman" w:hint="eastAsia"/>
          <w:color w:val="5B9BD5"/>
          <w:sz w:val="24"/>
          <w:szCs w:val="24"/>
          <w:highlight w:val="yellow"/>
        </w:rPr>
        <w:t>Our model</w:t>
      </w:r>
      <w:r>
        <w:rPr>
          <w:rFonts w:ascii="Times New Roman" w:hAnsi="Times New Roman" w:cs="Times New Roman" w:hint="eastAsia"/>
          <w:color w:val="5B9BD5"/>
          <w:sz w:val="24"/>
          <w:szCs w:val="24"/>
        </w:rPr>
        <w:t xml:space="preserve"> </w:t>
      </w:r>
      <w:r w:rsidR="00D66456" w:rsidRPr="008446DA">
        <w:rPr>
          <w:rFonts w:ascii="Times New Roman" w:hAnsi="Times New Roman" w:cs="Times New Roman"/>
          <w:color w:val="5B9BD5"/>
          <w:sz w:val="24"/>
          <w:szCs w:val="24"/>
        </w:rPr>
        <w:t>enhances its predictive capabilities, it requires more computational resources for its practical implementation than previous models. Which could be challenging to deploy on resource-constrained embedded controllers or microprocessors with limited computational capacities.</w:t>
      </w:r>
    </w:p>
    <w:bookmarkEnd w:id="8"/>
    <w:p w14:paraId="3434779C" w14:textId="3930E0FB" w:rsidR="00504CF7" w:rsidRPr="008446DA" w:rsidRDefault="008F587C" w:rsidP="008446DA">
      <w:pPr>
        <w:spacing w:line="360" w:lineRule="auto"/>
        <w:rPr>
          <w:rFonts w:ascii="Times New Roman" w:hAnsi="Times New Roman" w:cs="Times New Roman"/>
          <w:color w:val="5B9BD5"/>
          <w:sz w:val="24"/>
          <w:szCs w:val="24"/>
        </w:rPr>
      </w:pPr>
      <w:r>
        <w:rPr>
          <w:rFonts w:ascii="Times New Roman" w:hAnsi="Times New Roman" w:cs="Times New Roman"/>
          <w:color w:val="000000"/>
          <w:sz w:val="24"/>
          <w:szCs w:val="24"/>
        </w:rPr>
        <w:t>C</w:t>
      </w:r>
      <w:r>
        <w:rPr>
          <w:rFonts w:ascii="Times New Roman" w:hAnsi="Times New Roman" w:cs="Times New Roman" w:hint="eastAsia"/>
          <w:color w:val="000000"/>
          <w:sz w:val="24"/>
          <w:szCs w:val="24"/>
        </w:rPr>
        <w:t>omments</w:t>
      </w:r>
      <w:r>
        <w:rPr>
          <w:rFonts w:ascii="Times New Roman" w:hAnsi="Times New Roman" w:cs="Times New Roman"/>
          <w:color w:val="000000"/>
          <w:sz w:val="24"/>
          <w:szCs w:val="24"/>
        </w:rPr>
        <w:t xml:space="preserve"> </w:t>
      </w:r>
      <w:r w:rsidR="00504CF7" w:rsidRPr="008446DA">
        <w:rPr>
          <w:rFonts w:ascii="Times New Roman" w:hAnsi="Times New Roman" w:cs="Times New Roman"/>
          <w:color w:val="000000"/>
          <w:sz w:val="24"/>
          <w:szCs w:val="24"/>
        </w:rPr>
        <w:t>2- What are the meanings of online and offline? What is the difference in the measurement process?</w:t>
      </w:r>
    </w:p>
    <w:p w14:paraId="79FAA60A" w14:textId="05276A39" w:rsidR="00504CF7" w:rsidRPr="008446DA" w:rsidRDefault="008A41B4" w:rsidP="008446DA">
      <w:pPr>
        <w:spacing w:line="360" w:lineRule="auto"/>
        <w:rPr>
          <w:rFonts w:ascii="Times New Roman" w:hAnsi="Times New Roman" w:cs="Times New Roman"/>
          <w:color w:val="5B9BD5"/>
          <w:sz w:val="24"/>
          <w:szCs w:val="24"/>
        </w:rPr>
      </w:pPr>
      <w:r w:rsidRPr="008446DA">
        <w:rPr>
          <w:rFonts w:ascii="Times New Roman" w:hAnsi="Times New Roman" w:cs="Times New Roman"/>
          <w:color w:val="5B9BD5"/>
          <w:sz w:val="24"/>
          <w:szCs w:val="24"/>
        </w:rPr>
        <w:t xml:space="preserve">Reply: </w:t>
      </w:r>
      <w:r w:rsidR="008446DA" w:rsidRPr="00886F0B">
        <w:rPr>
          <w:rFonts w:ascii="Times New Roman" w:hAnsi="Times New Roman" w:cs="Times New Roman"/>
          <w:color w:val="5B9BD5"/>
          <w:sz w:val="24"/>
          <w:szCs w:val="24"/>
          <w:highlight w:val="yellow"/>
        </w:rPr>
        <w:t>Thanks for the reviewer’s comment.</w:t>
      </w:r>
      <w:r w:rsidR="00FA2339" w:rsidRPr="008446DA">
        <w:rPr>
          <w:rFonts w:ascii="Times New Roman" w:hAnsi="Times New Roman" w:cs="Times New Roman"/>
          <w:color w:val="5B9BD5"/>
          <w:sz w:val="24"/>
          <w:szCs w:val="24"/>
        </w:rPr>
        <w:t xml:space="preserve"> The online estimation approach entails a dynamic process, wherein new data is continuously generated from fuel cell, and real-time estimations are generated concurrently with the fuel cell's operation. Conversely, the offline estimation technique is a retrospective endeavor, undertaken upon the completion of the fuel cell's execution phase. In this mode, the water status calculations are performed retrospectively, leveraging the collected data corpus from the concluded operational cycle.</w:t>
      </w:r>
    </w:p>
    <w:p w14:paraId="0C692C08" w14:textId="1356452C" w:rsidR="008A41B4" w:rsidRPr="008446DA" w:rsidRDefault="008F587C" w:rsidP="008446DA">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C</w:t>
      </w:r>
      <w:r>
        <w:rPr>
          <w:rFonts w:ascii="Times New Roman" w:hAnsi="Times New Roman" w:cs="Times New Roman" w:hint="eastAsia"/>
          <w:color w:val="000000"/>
          <w:sz w:val="24"/>
          <w:szCs w:val="24"/>
        </w:rPr>
        <w:t>omments</w:t>
      </w:r>
      <w:r>
        <w:rPr>
          <w:rFonts w:ascii="Times New Roman" w:hAnsi="Times New Roman" w:cs="Times New Roman"/>
          <w:color w:val="000000"/>
          <w:sz w:val="24"/>
          <w:szCs w:val="24"/>
        </w:rPr>
        <w:t xml:space="preserve"> </w:t>
      </w:r>
      <w:r w:rsidR="00504CF7" w:rsidRPr="008446DA">
        <w:rPr>
          <w:rFonts w:ascii="Times New Roman" w:hAnsi="Times New Roman" w:cs="Times New Roman"/>
          <w:color w:val="000000"/>
          <w:sz w:val="24"/>
          <w:szCs w:val="24"/>
        </w:rPr>
        <w:t xml:space="preserve">3- </w:t>
      </w:r>
      <w:bookmarkStart w:id="10" w:name="OLE_LINK45"/>
      <w:r w:rsidR="00504CF7" w:rsidRPr="008446DA">
        <w:rPr>
          <w:rFonts w:ascii="Times New Roman" w:hAnsi="Times New Roman" w:cs="Times New Roman"/>
          <w:color w:val="000000"/>
          <w:sz w:val="24"/>
          <w:szCs w:val="24"/>
        </w:rPr>
        <w:t>The existing measurement method does not distinguish the flow channel</w:t>
      </w:r>
      <w:bookmarkEnd w:id="10"/>
      <w:r w:rsidR="00504CF7" w:rsidRPr="008446DA">
        <w:rPr>
          <w:rFonts w:ascii="Times New Roman" w:hAnsi="Times New Roman" w:cs="Times New Roman"/>
          <w:color w:val="000000"/>
          <w:sz w:val="24"/>
          <w:szCs w:val="24"/>
        </w:rPr>
        <w:t>, GDL, CL, how did the existing research measure?</w:t>
      </w:r>
    </w:p>
    <w:p w14:paraId="30CFC04D" w14:textId="62EE7583" w:rsidR="00C9780F" w:rsidRPr="001C33DC" w:rsidRDefault="00C9780F" w:rsidP="008446DA">
      <w:pPr>
        <w:spacing w:line="360" w:lineRule="auto"/>
        <w:rPr>
          <w:rFonts w:ascii="Times New Roman" w:hAnsi="Times New Roman" w:cs="Times New Roman"/>
          <w:color w:val="5B9BD5"/>
          <w:sz w:val="24"/>
          <w:szCs w:val="24"/>
        </w:rPr>
      </w:pPr>
      <w:r w:rsidRPr="002F1C86">
        <w:rPr>
          <w:rFonts w:ascii="Times New Roman" w:hAnsi="Times New Roman" w:cs="Times New Roman"/>
          <w:color w:val="5B9BD5"/>
          <w:sz w:val="24"/>
          <w:szCs w:val="24"/>
        </w:rPr>
        <w:lastRenderedPageBreak/>
        <w:t xml:space="preserve">Reply: Thank you for raising this query regarding the measurement methodology employed in our research. </w:t>
      </w:r>
    </w:p>
    <w:p w14:paraId="04A07F5C" w14:textId="6763F881" w:rsidR="00C9780F" w:rsidRPr="008446DA" w:rsidRDefault="009E61B6" w:rsidP="002170AC">
      <w:pPr>
        <w:widowControl/>
        <w:rPr>
          <w:rFonts w:ascii="Times New Roman" w:hAnsi="Times New Roman" w:cs="Times New Roman"/>
          <w:color w:val="5B9BD5"/>
          <w:sz w:val="24"/>
          <w:szCs w:val="24"/>
        </w:rPr>
      </w:pPr>
      <w:r w:rsidRPr="002170AC">
        <w:rPr>
          <w:rFonts w:ascii="Times New Roman" w:hAnsi="Times New Roman" w:cs="Times New Roman"/>
          <w:color w:val="5B9BD5"/>
          <w:sz w:val="24"/>
          <w:szCs w:val="24"/>
        </w:rPr>
        <w:t>Our measurement met</w:t>
      </w:r>
      <w:r w:rsidRPr="00424631">
        <w:rPr>
          <w:rFonts w:ascii="Times New Roman" w:hAnsi="Times New Roman" w:cs="Times New Roman"/>
          <w:color w:val="5B9BD5"/>
          <w:sz w:val="24"/>
          <w:szCs w:val="24"/>
        </w:rPr>
        <w:t>hodology on field does not explicitly differentiate gas diffusion layer (GDL) and catalyst layer (CL) during the fuel cell's operational cycle, this decision was made due to the difficulty of collecting data from these components in a functioning fuel cell.</w:t>
      </w:r>
      <w:r w:rsidR="00424631">
        <w:rPr>
          <w:rFonts w:ascii="Times New Roman" w:hAnsi="Times New Roman" w:cs="Times New Roman" w:hint="eastAsia"/>
          <w:color w:val="5B9BD5"/>
          <w:sz w:val="24"/>
          <w:szCs w:val="24"/>
        </w:rPr>
        <w:t xml:space="preserve"> As for the second question, the existing researches use X-ray imaging techniques (</w:t>
      </w:r>
      <w:r w:rsidR="009229F3" w:rsidRPr="009229F3">
        <w:rPr>
          <w:rFonts w:ascii="Times New Roman" w:hAnsi="Times New Roman" w:cs="Times New Roman"/>
          <w:i/>
          <w:iCs/>
          <w:color w:val="5B9BD5"/>
          <w:sz w:val="24"/>
          <w:szCs w:val="24"/>
        </w:rPr>
        <w:t xml:space="preserve">Lee SJ, Lim N-Y, Kim S, Park G-G, Kim C-S. X-ray imaging of water distribution in a polymer electrolyte fuel cell. Journal of Power Sources </w:t>
      </w:r>
      <w:proofErr w:type="gramStart"/>
      <w:r w:rsidR="009229F3" w:rsidRPr="009229F3">
        <w:rPr>
          <w:rFonts w:ascii="Times New Roman" w:hAnsi="Times New Roman" w:cs="Times New Roman"/>
          <w:i/>
          <w:iCs/>
          <w:color w:val="5B9BD5"/>
          <w:sz w:val="24"/>
          <w:szCs w:val="24"/>
        </w:rPr>
        <w:t>2008;185:867</w:t>
      </w:r>
      <w:proofErr w:type="gramEnd"/>
      <w:r w:rsidR="009229F3" w:rsidRPr="009229F3">
        <w:rPr>
          <w:rFonts w:ascii="Times New Roman" w:hAnsi="Times New Roman" w:cs="Times New Roman"/>
          <w:i/>
          <w:iCs/>
          <w:color w:val="5B9BD5"/>
          <w:sz w:val="24"/>
          <w:szCs w:val="24"/>
        </w:rPr>
        <w:t>–70.</w:t>
      </w:r>
      <w:r w:rsidR="009229F3">
        <w:rPr>
          <w:rFonts w:ascii="Times New Roman" w:hAnsi="Times New Roman" w:cs="Times New Roman" w:hint="eastAsia"/>
          <w:color w:val="5B9BD5"/>
          <w:sz w:val="24"/>
          <w:szCs w:val="24"/>
        </w:rPr>
        <w:t xml:space="preserve"> and </w:t>
      </w:r>
      <w:proofErr w:type="spellStart"/>
      <w:r w:rsidR="009229F3" w:rsidRPr="009229F3">
        <w:rPr>
          <w:rFonts w:ascii="Times New Roman" w:hAnsi="Times New Roman" w:cs="Times New Roman"/>
          <w:i/>
          <w:iCs/>
          <w:color w:val="5B9BD5"/>
          <w:sz w:val="24"/>
          <w:szCs w:val="24"/>
        </w:rPr>
        <w:t>Aroge</w:t>
      </w:r>
      <w:proofErr w:type="spellEnd"/>
      <w:r w:rsidR="009229F3" w:rsidRPr="009229F3">
        <w:rPr>
          <w:rFonts w:ascii="Times New Roman" w:hAnsi="Times New Roman" w:cs="Times New Roman"/>
          <w:i/>
          <w:iCs/>
          <w:color w:val="5B9BD5"/>
          <w:sz w:val="24"/>
          <w:szCs w:val="24"/>
        </w:rPr>
        <w:t xml:space="preserve"> FA, Parimalam BS, MacDonald JA, </w:t>
      </w:r>
      <w:proofErr w:type="spellStart"/>
      <w:r w:rsidR="009229F3" w:rsidRPr="009229F3">
        <w:rPr>
          <w:rFonts w:ascii="Times New Roman" w:hAnsi="Times New Roman" w:cs="Times New Roman"/>
          <w:i/>
          <w:iCs/>
          <w:color w:val="5B9BD5"/>
          <w:sz w:val="24"/>
          <w:szCs w:val="24"/>
        </w:rPr>
        <w:t>Orfino</w:t>
      </w:r>
      <w:proofErr w:type="spellEnd"/>
      <w:r w:rsidR="009229F3" w:rsidRPr="009229F3">
        <w:rPr>
          <w:rFonts w:ascii="Times New Roman" w:hAnsi="Times New Roman" w:cs="Times New Roman"/>
          <w:i/>
          <w:iCs/>
          <w:color w:val="5B9BD5"/>
          <w:sz w:val="24"/>
          <w:szCs w:val="24"/>
        </w:rPr>
        <w:t xml:space="preserve"> FP, Dutta M, </w:t>
      </w:r>
      <w:proofErr w:type="spellStart"/>
      <w:r w:rsidR="009229F3" w:rsidRPr="009229F3">
        <w:rPr>
          <w:rFonts w:ascii="Times New Roman" w:hAnsi="Times New Roman" w:cs="Times New Roman"/>
          <w:i/>
          <w:iCs/>
          <w:color w:val="5B9BD5"/>
          <w:sz w:val="24"/>
          <w:szCs w:val="24"/>
        </w:rPr>
        <w:t>Kjeang</w:t>
      </w:r>
      <w:proofErr w:type="spellEnd"/>
      <w:r w:rsidR="009229F3" w:rsidRPr="009229F3">
        <w:rPr>
          <w:rFonts w:ascii="Times New Roman" w:hAnsi="Times New Roman" w:cs="Times New Roman"/>
          <w:i/>
          <w:iCs/>
          <w:color w:val="5B9BD5"/>
          <w:sz w:val="24"/>
          <w:szCs w:val="24"/>
        </w:rPr>
        <w:t xml:space="preserve"> E. </w:t>
      </w:r>
      <w:proofErr w:type="spellStart"/>
      <w:r w:rsidR="009229F3" w:rsidRPr="009229F3">
        <w:rPr>
          <w:rFonts w:ascii="Times New Roman" w:hAnsi="Times New Roman" w:cs="Times New Roman"/>
          <w:i/>
          <w:iCs/>
          <w:color w:val="5B9BD5"/>
          <w:sz w:val="24"/>
          <w:szCs w:val="24"/>
        </w:rPr>
        <w:t>Analysing</w:t>
      </w:r>
      <w:proofErr w:type="spellEnd"/>
      <w:r w:rsidR="009229F3" w:rsidRPr="009229F3">
        <w:rPr>
          <w:rFonts w:ascii="Times New Roman" w:hAnsi="Times New Roman" w:cs="Times New Roman"/>
          <w:i/>
          <w:iCs/>
          <w:color w:val="5B9BD5"/>
          <w:sz w:val="24"/>
          <w:szCs w:val="24"/>
        </w:rPr>
        <w:t xml:space="preserve"> operando 2D X-ray transmission images for liquid water distribution in polymer electrolyte fuel cells. Journal of Power Sources </w:t>
      </w:r>
      <w:proofErr w:type="gramStart"/>
      <w:r w:rsidR="009229F3" w:rsidRPr="009229F3">
        <w:rPr>
          <w:rFonts w:ascii="Times New Roman" w:hAnsi="Times New Roman" w:cs="Times New Roman"/>
          <w:i/>
          <w:iCs/>
          <w:color w:val="5B9BD5"/>
          <w:sz w:val="24"/>
          <w:szCs w:val="24"/>
        </w:rPr>
        <w:t>2023;564:232820</w:t>
      </w:r>
      <w:proofErr w:type="gramEnd"/>
      <w:r w:rsidR="009229F3" w:rsidRPr="009229F3">
        <w:rPr>
          <w:rFonts w:ascii="Times New Roman" w:hAnsi="Times New Roman" w:cs="Times New Roman"/>
          <w:i/>
          <w:iCs/>
          <w:color w:val="5B9BD5"/>
          <w:sz w:val="24"/>
          <w:szCs w:val="24"/>
        </w:rPr>
        <w:t>.</w:t>
      </w:r>
      <w:r w:rsidR="00424631">
        <w:rPr>
          <w:rFonts w:ascii="Times New Roman" w:hAnsi="Times New Roman" w:cs="Times New Roman" w:hint="eastAsia"/>
          <w:color w:val="5B9BD5"/>
          <w:sz w:val="24"/>
          <w:szCs w:val="24"/>
        </w:rPr>
        <w:t>) and neutron imaging techniques (</w:t>
      </w:r>
      <w:r w:rsidR="002170AC" w:rsidRPr="007C4B6E">
        <w:rPr>
          <w:rFonts w:ascii="Times New Roman" w:hAnsi="Times New Roman" w:cs="Times New Roman"/>
          <w:i/>
          <w:iCs/>
          <w:color w:val="5B9BD5"/>
          <w:sz w:val="24"/>
          <w:szCs w:val="24"/>
        </w:rPr>
        <w:t>Pang Y, Wang Y. Water spatial distribution in polymer electrolyte membrane fuel cell: Convolutional neural network analysis of neutron radiography. Energy and AI</w:t>
      </w:r>
      <w:r w:rsidR="007C4B6E">
        <w:rPr>
          <w:rFonts w:ascii="Times New Roman" w:hAnsi="Times New Roman" w:cs="Times New Roman" w:hint="eastAsia"/>
          <w:color w:val="5B9BD5"/>
          <w:sz w:val="24"/>
          <w:szCs w:val="24"/>
        </w:rPr>
        <w:t xml:space="preserve"> and </w:t>
      </w:r>
      <w:r w:rsidR="007C4B6E" w:rsidRPr="007C4B6E">
        <w:rPr>
          <w:rFonts w:ascii="Times New Roman" w:hAnsi="Times New Roman" w:cs="Times New Roman"/>
          <w:i/>
          <w:iCs/>
          <w:color w:val="5B9BD5"/>
          <w:sz w:val="24"/>
          <w:szCs w:val="24"/>
        </w:rPr>
        <w:t xml:space="preserve">Satija R, Jacobson DL, Arif M, Werner SA. In situ neutron imaging technique for evaluation of water management systems in operating PEM fuel cells. Journal of Power Sources </w:t>
      </w:r>
      <w:proofErr w:type="gramStart"/>
      <w:r w:rsidR="007C4B6E" w:rsidRPr="007C4B6E">
        <w:rPr>
          <w:rFonts w:ascii="Times New Roman" w:hAnsi="Times New Roman" w:cs="Times New Roman"/>
          <w:i/>
          <w:iCs/>
          <w:color w:val="5B9BD5"/>
          <w:sz w:val="24"/>
          <w:szCs w:val="24"/>
        </w:rPr>
        <w:t>2004;129:238</w:t>
      </w:r>
      <w:proofErr w:type="gramEnd"/>
      <w:r w:rsidR="007C4B6E" w:rsidRPr="007C4B6E">
        <w:rPr>
          <w:rFonts w:ascii="Times New Roman" w:hAnsi="Times New Roman" w:cs="Times New Roman"/>
          <w:i/>
          <w:iCs/>
          <w:color w:val="5B9BD5"/>
          <w:sz w:val="24"/>
          <w:szCs w:val="24"/>
        </w:rPr>
        <w:t>–45.</w:t>
      </w:r>
      <w:r w:rsidR="00424631">
        <w:rPr>
          <w:rFonts w:ascii="Times New Roman" w:hAnsi="Times New Roman" w:cs="Times New Roman" w:hint="eastAsia"/>
          <w:color w:val="5B9BD5"/>
          <w:sz w:val="24"/>
          <w:szCs w:val="24"/>
        </w:rPr>
        <w:t>) for measurement.</w:t>
      </w:r>
    </w:p>
    <w:p w14:paraId="48B5E006" w14:textId="4159AEAA" w:rsidR="00504CF7" w:rsidRPr="00886F0B" w:rsidRDefault="008F587C" w:rsidP="008446DA">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C</w:t>
      </w:r>
      <w:r>
        <w:rPr>
          <w:rFonts w:ascii="Times New Roman" w:hAnsi="Times New Roman" w:cs="Times New Roman" w:hint="eastAsia"/>
          <w:color w:val="000000"/>
          <w:sz w:val="24"/>
          <w:szCs w:val="24"/>
        </w:rPr>
        <w:t>omments</w:t>
      </w:r>
      <w:r>
        <w:rPr>
          <w:rFonts w:ascii="Times New Roman" w:hAnsi="Times New Roman" w:cs="Times New Roman"/>
          <w:color w:val="000000"/>
          <w:sz w:val="24"/>
          <w:szCs w:val="24"/>
        </w:rPr>
        <w:t xml:space="preserve"> </w:t>
      </w:r>
      <w:r w:rsidR="00504CF7" w:rsidRPr="00886F0B">
        <w:rPr>
          <w:rFonts w:ascii="Times New Roman" w:hAnsi="Times New Roman" w:cs="Times New Roman"/>
          <w:color w:val="000000"/>
          <w:sz w:val="24"/>
          <w:szCs w:val="24"/>
        </w:rPr>
        <w:t>4- FIG. 5, What was the cause of the sudden change in the average voltage in the 80s?</w:t>
      </w:r>
    </w:p>
    <w:p w14:paraId="41EABF8E" w14:textId="306A840A" w:rsidR="003454F7" w:rsidRPr="00886F0B" w:rsidRDefault="008A41B4" w:rsidP="008446DA">
      <w:pPr>
        <w:spacing w:line="360" w:lineRule="auto"/>
        <w:rPr>
          <w:rFonts w:ascii="Times New Roman" w:hAnsi="Times New Roman" w:cs="Times New Roman"/>
          <w:color w:val="5B9BD5"/>
          <w:sz w:val="24"/>
          <w:szCs w:val="24"/>
        </w:rPr>
      </w:pPr>
      <w:r w:rsidRPr="00886F0B">
        <w:rPr>
          <w:rFonts w:ascii="Times New Roman" w:hAnsi="Times New Roman" w:cs="Times New Roman"/>
          <w:color w:val="5B9BD5"/>
          <w:sz w:val="24"/>
          <w:szCs w:val="24"/>
        </w:rPr>
        <w:t xml:space="preserve">Reply: </w:t>
      </w:r>
      <w:r w:rsidR="003454F7" w:rsidRPr="00886F0B">
        <w:rPr>
          <w:rFonts w:ascii="Times New Roman" w:hAnsi="Times New Roman" w:cs="Times New Roman"/>
          <w:color w:val="5B9BD5"/>
          <w:sz w:val="24"/>
          <w:szCs w:val="24"/>
        </w:rPr>
        <w:t>This deviation can be deconstructed into two distinct phases.</w:t>
      </w:r>
    </w:p>
    <w:p w14:paraId="18857DBB" w14:textId="27345EFC" w:rsidR="003454F7" w:rsidRPr="00886F0B" w:rsidRDefault="003454F7" w:rsidP="008446DA">
      <w:pPr>
        <w:spacing w:line="360" w:lineRule="auto"/>
        <w:rPr>
          <w:rFonts w:ascii="Times New Roman" w:hAnsi="Times New Roman" w:cs="Times New Roman"/>
          <w:color w:val="5B9BD5"/>
          <w:sz w:val="24"/>
          <w:szCs w:val="24"/>
        </w:rPr>
      </w:pPr>
      <w:r w:rsidRPr="00886F0B">
        <w:rPr>
          <w:rFonts w:ascii="Times New Roman" w:hAnsi="Times New Roman" w:cs="Times New Roman"/>
          <w:color w:val="5B9BD5"/>
          <w:sz w:val="24"/>
          <w:szCs w:val="24"/>
        </w:rPr>
        <w:t>The initial phase manifests as an abrupt ascension in the voltage profile. This aberration can be attributed to increase in the revolutions per minute of the Air Compressor, whose augmented operational capacity precipitated an overall increase of the system's</w:t>
      </w:r>
      <w:r w:rsidR="00907782" w:rsidRPr="00886F0B">
        <w:rPr>
          <w:rFonts w:ascii="Times New Roman" w:hAnsi="Times New Roman" w:cs="Times New Roman"/>
          <w:color w:val="5B9BD5"/>
          <w:sz w:val="24"/>
          <w:szCs w:val="24"/>
        </w:rPr>
        <w:t xml:space="preserve"> air flow</w:t>
      </w:r>
      <w:r w:rsidR="007B3521" w:rsidRPr="00886F0B">
        <w:rPr>
          <w:rFonts w:ascii="Times New Roman" w:hAnsi="Times New Roman" w:cs="Times New Roman"/>
          <w:color w:val="5B9BD5"/>
          <w:sz w:val="24"/>
          <w:szCs w:val="24"/>
        </w:rPr>
        <w:t xml:space="preserve"> on the inlet</w:t>
      </w:r>
      <w:r w:rsidRPr="00886F0B">
        <w:rPr>
          <w:rFonts w:ascii="Times New Roman" w:hAnsi="Times New Roman" w:cs="Times New Roman"/>
          <w:color w:val="5B9BD5"/>
          <w:sz w:val="24"/>
          <w:szCs w:val="24"/>
        </w:rPr>
        <w:t>. Consequently, the average voltage exhibited a</w:t>
      </w:r>
      <w:r w:rsidR="00907782" w:rsidRPr="00886F0B">
        <w:rPr>
          <w:rFonts w:ascii="Times New Roman" w:hAnsi="Times New Roman" w:cs="Times New Roman"/>
          <w:color w:val="5B9BD5"/>
          <w:sz w:val="24"/>
          <w:szCs w:val="24"/>
        </w:rPr>
        <w:t>n</w:t>
      </w:r>
      <w:r w:rsidRPr="00886F0B">
        <w:rPr>
          <w:rFonts w:ascii="Times New Roman" w:hAnsi="Times New Roman" w:cs="Times New Roman"/>
          <w:color w:val="5B9BD5"/>
          <w:sz w:val="24"/>
          <w:szCs w:val="24"/>
        </w:rPr>
        <w:t xml:space="preserve"> upward inflection</w:t>
      </w:r>
      <w:r w:rsidR="00C82FB7" w:rsidRPr="00886F0B">
        <w:rPr>
          <w:rFonts w:ascii="Times New Roman" w:hAnsi="Times New Roman" w:cs="Times New Roman"/>
          <w:color w:val="5B9BD5"/>
          <w:sz w:val="24"/>
          <w:szCs w:val="24"/>
        </w:rPr>
        <w:t>.</w:t>
      </w:r>
    </w:p>
    <w:p w14:paraId="15A105E1" w14:textId="7627AD83" w:rsidR="003454F7" w:rsidRPr="008446DA" w:rsidRDefault="003454F7" w:rsidP="008446DA">
      <w:pPr>
        <w:spacing w:line="360" w:lineRule="auto"/>
        <w:rPr>
          <w:rFonts w:ascii="Times New Roman" w:hAnsi="Times New Roman" w:cs="Times New Roman"/>
          <w:color w:val="5B9BD5"/>
          <w:sz w:val="24"/>
          <w:szCs w:val="24"/>
        </w:rPr>
      </w:pPr>
      <w:r w:rsidRPr="00886F0B">
        <w:rPr>
          <w:rFonts w:ascii="Times New Roman" w:hAnsi="Times New Roman" w:cs="Times New Roman"/>
          <w:color w:val="5B9BD5"/>
          <w:sz w:val="24"/>
          <w:szCs w:val="24"/>
        </w:rPr>
        <w:t>Upon the attainment of a steady-state equilibrium by the Air Compressor, the subsequent phase was initiated through a</w:t>
      </w:r>
      <w:r w:rsidR="00BE0903" w:rsidRPr="00886F0B">
        <w:rPr>
          <w:rFonts w:ascii="Times New Roman" w:hAnsi="Times New Roman" w:cs="Times New Roman"/>
          <w:color w:val="5B9BD5"/>
          <w:sz w:val="24"/>
          <w:szCs w:val="24"/>
        </w:rPr>
        <w:t>n</w:t>
      </w:r>
      <w:r w:rsidRPr="00886F0B">
        <w:rPr>
          <w:rFonts w:ascii="Times New Roman" w:hAnsi="Times New Roman" w:cs="Times New Roman"/>
          <w:color w:val="5B9BD5"/>
          <w:sz w:val="24"/>
          <w:szCs w:val="24"/>
        </w:rPr>
        <w:t xml:space="preserve"> augmentation of the current load imposed upon the system</w:t>
      </w:r>
      <w:r w:rsidR="00BE0903" w:rsidRPr="00886F0B">
        <w:rPr>
          <w:rFonts w:ascii="Times New Roman" w:hAnsi="Times New Roman" w:cs="Times New Roman"/>
          <w:color w:val="5B9BD5"/>
          <w:sz w:val="24"/>
          <w:szCs w:val="24"/>
        </w:rPr>
        <w:t>, which</w:t>
      </w:r>
      <w:r w:rsidRPr="00886F0B">
        <w:rPr>
          <w:rFonts w:ascii="Times New Roman" w:hAnsi="Times New Roman" w:cs="Times New Roman"/>
          <w:color w:val="5B9BD5"/>
          <w:sz w:val="24"/>
          <w:szCs w:val="24"/>
        </w:rPr>
        <w:t xml:space="preserve"> caused a drop in the average voltage</w:t>
      </w:r>
      <w:r w:rsidR="00BE0903" w:rsidRPr="00886F0B">
        <w:rPr>
          <w:rFonts w:ascii="Times New Roman" w:hAnsi="Times New Roman" w:cs="Times New Roman"/>
          <w:color w:val="5B9BD5"/>
          <w:sz w:val="24"/>
          <w:szCs w:val="24"/>
        </w:rPr>
        <w:t>.</w:t>
      </w:r>
    </w:p>
    <w:p w14:paraId="69FF9B34" w14:textId="48200A03" w:rsidR="00B47DEB" w:rsidRPr="008446DA" w:rsidRDefault="008F587C" w:rsidP="008446DA">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C</w:t>
      </w:r>
      <w:r>
        <w:rPr>
          <w:rFonts w:ascii="Times New Roman" w:hAnsi="Times New Roman" w:cs="Times New Roman" w:hint="eastAsia"/>
          <w:color w:val="000000"/>
          <w:sz w:val="24"/>
          <w:szCs w:val="24"/>
        </w:rPr>
        <w:t>omments</w:t>
      </w:r>
      <w:r>
        <w:rPr>
          <w:rFonts w:ascii="Times New Roman" w:hAnsi="Times New Roman" w:cs="Times New Roman"/>
          <w:color w:val="000000"/>
          <w:sz w:val="24"/>
          <w:szCs w:val="24"/>
        </w:rPr>
        <w:t xml:space="preserve"> </w:t>
      </w:r>
      <w:r w:rsidR="00504CF7" w:rsidRPr="008446DA">
        <w:rPr>
          <w:rFonts w:ascii="Times New Roman" w:hAnsi="Times New Roman" w:cs="Times New Roman"/>
          <w:color w:val="000000"/>
          <w:sz w:val="24"/>
          <w:szCs w:val="24"/>
        </w:rPr>
        <w:t>5- Please explain why Observer-HFR and Observer-Fusion observations of membrane water content and CL liquid water volume fraction are close.</w:t>
      </w:r>
    </w:p>
    <w:p w14:paraId="4EDEEF4E" w14:textId="57C07933" w:rsidR="00AF6E1F" w:rsidRPr="008446DA" w:rsidRDefault="00AF6E1F" w:rsidP="008446DA">
      <w:pPr>
        <w:spacing w:line="360" w:lineRule="auto"/>
        <w:rPr>
          <w:rFonts w:ascii="Times New Roman" w:hAnsi="Times New Roman" w:cs="Times New Roman"/>
          <w:color w:val="5B9BD5"/>
          <w:sz w:val="24"/>
          <w:szCs w:val="24"/>
        </w:rPr>
      </w:pPr>
      <w:r w:rsidRPr="008446DA">
        <w:rPr>
          <w:rFonts w:ascii="Times New Roman" w:hAnsi="Times New Roman" w:cs="Times New Roman"/>
          <w:color w:val="5B9BD5"/>
          <w:sz w:val="24"/>
          <w:szCs w:val="24"/>
        </w:rPr>
        <w:t xml:space="preserve">The similarity observed between the Observer-HFR and Observer-Fusion estimations of the membrane water content and catalyst layer liquid water volume fraction can be attributed to the intrinsic relationship between high-frequency resistance (HFR) and the fuel cell's water </w:t>
      </w:r>
      <w:r w:rsidR="00933451" w:rsidRPr="008446DA">
        <w:rPr>
          <w:rFonts w:ascii="Times New Roman" w:hAnsi="Times New Roman" w:cs="Times New Roman"/>
          <w:color w:val="5B9BD5"/>
          <w:sz w:val="24"/>
          <w:szCs w:val="24"/>
        </w:rPr>
        <w:t>status</w:t>
      </w:r>
      <w:r w:rsidRPr="008446DA">
        <w:rPr>
          <w:rFonts w:ascii="Times New Roman" w:hAnsi="Times New Roman" w:cs="Times New Roman"/>
          <w:color w:val="5B9BD5"/>
          <w:sz w:val="24"/>
          <w:szCs w:val="24"/>
        </w:rPr>
        <w:t xml:space="preserve">. Extensive research has </w:t>
      </w:r>
      <w:r w:rsidR="007C0124" w:rsidRPr="008446DA">
        <w:rPr>
          <w:rFonts w:ascii="Times New Roman" w:hAnsi="Times New Roman" w:cs="Times New Roman"/>
          <w:color w:val="5B9BD5"/>
          <w:sz w:val="24"/>
          <w:szCs w:val="24"/>
        </w:rPr>
        <w:t>reported</w:t>
      </w:r>
      <w:r w:rsidRPr="008446DA">
        <w:rPr>
          <w:rFonts w:ascii="Times New Roman" w:hAnsi="Times New Roman" w:cs="Times New Roman"/>
          <w:color w:val="5B9BD5"/>
          <w:sz w:val="24"/>
          <w:szCs w:val="24"/>
        </w:rPr>
        <w:t xml:space="preserve"> a robust correlation between HFR measurements and the water status within the fuel cell system, as the high-frequency impedance is primarily </w:t>
      </w:r>
      <w:r w:rsidR="0070123E">
        <w:rPr>
          <w:rFonts w:ascii="Times New Roman" w:hAnsi="Times New Roman" w:cs="Times New Roman" w:hint="eastAsia"/>
          <w:color w:val="5B9BD5"/>
          <w:sz w:val="24"/>
          <w:szCs w:val="24"/>
        </w:rPr>
        <w:t xml:space="preserve">affected </w:t>
      </w:r>
      <w:r w:rsidRPr="008446DA">
        <w:rPr>
          <w:rFonts w:ascii="Times New Roman" w:hAnsi="Times New Roman" w:cs="Times New Roman"/>
          <w:color w:val="5B9BD5"/>
          <w:sz w:val="24"/>
          <w:szCs w:val="24"/>
        </w:rPr>
        <w:t>by the water content</w:t>
      </w:r>
      <w:r w:rsidR="0070123E">
        <w:rPr>
          <w:rFonts w:ascii="Times New Roman" w:hAnsi="Times New Roman" w:cs="Times New Roman"/>
          <w:color w:val="5B9BD5"/>
          <w:sz w:val="24"/>
          <w:szCs w:val="24"/>
        </w:rPr>
        <w:t xml:space="preserve"> </w:t>
      </w:r>
      <w:r w:rsidR="00C6421A" w:rsidRPr="00886F0B">
        <w:rPr>
          <w:rFonts w:ascii="Times New Roman" w:hAnsi="Times New Roman" w:cs="Times New Roman"/>
          <w:color w:val="5B9BD5"/>
          <w:sz w:val="24"/>
          <w:szCs w:val="24"/>
          <w:highlight w:val="yellow"/>
        </w:rPr>
        <w:t xml:space="preserve">inside the proton </w:t>
      </w:r>
      <w:r w:rsidR="00C6421A" w:rsidRPr="00886F0B">
        <w:rPr>
          <w:rFonts w:ascii="Times New Roman" w:hAnsi="Times New Roman" w:cs="Times New Roman"/>
          <w:color w:val="5B9BD5"/>
          <w:sz w:val="24"/>
          <w:szCs w:val="24"/>
          <w:highlight w:val="yellow"/>
        </w:rPr>
        <w:lastRenderedPageBreak/>
        <w:t>exchange membrane</w:t>
      </w:r>
      <w:r w:rsidR="00C6421A" w:rsidRPr="00854B9C">
        <w:rPr>
          <w:rFonts w:ascii="Times New Roman" w:hAnsi="Times New Roman" w:cs="Times New Roman"/>
          <w:color w:val="5B9BD5"/>
          <w:sz w:val="24"/>
          <w:szCs w:val="24"/>
        </w:rPr>
        <w:t>.</w:t>
      </w:r>
    </w:p>
    <w:p w14:paraId="5B8F9C04" w14:textId="4EDADDFA" w:rsidR="00AF6E1F" w:rsidRPr="008446DA" w:rsidRDefault="00AF6E1F" w:rsidP="008446DA">
      <w:pPr>
        <w:spacing w:line="360" w:lineRule="auto"/>
        <w:rPr>
          <w:rFonts w:ascii="Times New Roman" w:hAnsi="Times New Roman" w:cs="Times New Roman"/>
          <w:color w:val="5B9BD5"/>
          <w:sz w:val="24"/>
          <w:szCs w:val="24"/>
        </w:rPr>
      </w:pPr>
      <w:r w:rsidRPr="008446DA">
        <w:rPr>
          <w:rFonts w:ascii="Times New Roman" w:hAnsi="Times New Roman" w:cs="Times New Roman"/>
          <w:color w:val="5B9BD5"/>
          <w:sz w:val="24"/>
          <w:szCs w:val="24"/>
        </w:rPr>
        <w:t>The Observer-HFR method uses HFR information to calculate the water status accurately. The Observer-Fusion methodology takes a broader perspective, integrating multiple type of sensors to capture different aspects of the system's behavior. By fusing data streams from</w:t>
      </w:r>
      <w:r w:rsidR="00CF6351" w:rsidRPr="008446DA">
        <w:rPr>
          <w:rFonts w:ascii="Times New Roman" w:hAnsi="Times New Roman" w:cs="Times New Roman"/>
          <w:color w:val="5B9BD5"/>
          <w:sz w:val="24"/>
          <w:szCs w:val="24"/>
        </w:rPr>
        <w:t xml:space="preserve"> voltage and HFR data,</w:t>
      </w:r>
      <w:r w:rsidR="007E0A11" w:rsidRPr="008446DA">
        <w:rPr>
          <w:rFonts w:ascii="Times New Roman" w:hAnsi="Times New Roman" w:cs="Times New Roman"/>
          <w:color w:val="5B9BD5"/>
          <w:sz w:val="24"/>
          <w:szCs w:val="24"/>
        </w:rPr>
        <w:t xml:space="preserve"> </w:t>
      </w:r>
      <w:r w:rsidRPr="008446DA">
        <w:rPr>
          <w:rFonts w:ascii="Times New Roman" w:hAnsi="Times New Roman" w:cs="Times New Roman"/>
          <w:color w:val="5B9BD5"/>
          <w:sz w:val="24"/>
          <w:szCs w:val="24"/>
        </w:rPr>
        <w:t xml:space="preserve">the Observer-Fusion model effectively incorporates complementary information that is intimately coupled with the fuel cell's water </w:t>
      </w:r>
      <w:r w:rsidR="00CF6351" w:rsidRPr="008446DA">
        <w:rPr>
          <w:rFonts w:ascii="Times New Roman" w:hAnsi="Times New Roman" w:cs="Times New Roman"/>
          <w:color w:val="5B9BD5"/>
          <w:sz w:val="24"/>
          <w:szCs w:val="24"/>
        </w:rPr>
        <w:t>status.</w:t>
      </w:r>
      <w:r w:rsidR="00CA0872" w:rsidRPr="008446DA">
        <w:rPr>
          <w:rFonts w:ascii="Times New Roman" w:hAnsi="Times New Roman" w:cs="Times New Roman"/>
          <w:color w:val="5B9BD5"/>
          <w:sz w:val="24"/>
          <w:szCs w:val="24"/>
        </w:rPr>
        <w:t xml:space="preserve"> </w:t>
      </w:r>
      <w:r w:rsidR="00CA0872" w:rsidRPr="008446DA">
        <w:rPr>
          <w:rFonts w:ascii="Times New Roman" w:hAnsi="Times New Roman" w:cs="Times New Roman"/>
          <w:i/>
          <w:iCs/>
          <w:color w:val="5B9BD5"/>
          <w:sz w:val="24"/>
          <w:szCs w:val="24"/>
        </w:rPr>
        <w:t xml:space="preserve">(Zhu M, Xie X, Wu K, Najmi A-U-H, Jiao K. Experimental investigation of the effect of membrane water content on PEM fuel cell cold start. Energy Procedia </w:t>
      </w:r>
      <w:proofErr w:type="gramStart"/>
      <w:r w:rsidR="00CA0872" w:rsidRPr="008446DA">
        <w:rPr>
          <w:rFonts w:ascii="Times New Roman" w:hAnsi="Times New Roman" w:cs="Times New Roman"/>
          <w:i/>
          <w:iCs/>
          <w:color w:val="5B9BD5"/>
          <w:sz w:val="24"/>
          <w:szCs w:val="24"/>
        </w:rPr>
        <w:t>2019;158:1724</w:t>
      </w:r>
      <w:proofErr w:type="gramEnd"/>
      <w:r w:rsidR="00CA0872" w:rsidRPr="008446DA">
        <w:rPr>
          <w:rFonts w:ascii="Times New Roman" w:hAnsi="Times New Roman" w:cs="Times New Roman"/>
          <w:i/>
          <w:iCs/>
          <w:color w:val="5B9BD5"/>
          <w:sz w:val="24"/>
          <w:szCs w:val="24"/>
        </w:rPr>
        <w:t xml:space="preserve">–9. </w:t>
      </w:r>
      <w:hyperlink r:id="rId7" w:history="1">
        <w:r w:rsidR="00CA0872" w:rsidRPr="008446DA">
          <w:rPr>
            <w:rFonts w:ascii="Times New Roman" w:hAnsi="Times New Roman" w:cs="Times New Roman"/>
            <w:i/>
            <w:iCs/>
            <w:color w:val="5B9BD5"/>
            <w:sz w:val="24"/>
            <w:szCs w:val="24"/>
          </w:rPr>
          <w:t>https://doi.org/10.1016/j.egypro.2019.01.401</w:t>
        </w:r>
      </w:hyperlink>
      <w:r w:rsidR="00CA0872" w:rsidRPr="008446DA">
        <w:rPr>
          <w:rFonts w:ascii="Times New Roman" w:hAnsi="Times New Roman" w:cs="Times New Roman"/>
          <w:i/>
          <w:iCs/>
          <w:color w:val="5B9BD5"/>
          <w:sz w:val="24"/>
          <w:szCs w:val="24"/>
        </w:rPr>
        <w:t xml:space="preserve">, Zhou B, Huang W, Zong Y, </w:t>
      </w:r>
      <w:proofErr w:type="spellStart"/>
      <w:r w:rsidR="00CA0872" w:rsidRPr="008446DA">
        <w:rPr>
          <w:rFonts w:ascii="Times New Roman" w:hAnsi="Times New Roman" w:cs="Times New Roman"/>
          <w:i/>
          <w:iCs/>
          <w:color w:val="5B9BD5"/>
          <w:sz w:val="24"/>
          <w:szCs w:val="24"/>
        </w:rPr>
        <w:t>Sobiesiak</w:t>
      </w:r>
      <w:proofErr w:type="spellEnd"/>
      <w:r w:rsidR="00CA0872" w:rsidRPr="008446DA">
        <w:rPr>
          <w:rFonts w:ascii="Times New Roman" w:hAnsi="Times New Roman" w:cs="Times New Roman"/>
          <w:i/>
          <w:iCs/>
          <w:color w:val="5B9BD5"/>
          <w:sz w:val="24"/>
          <w:szCs w:val="24"/>
        </w:rPr>
        <w:t xml:space="preserve"> A. Water and pressure effects on a single PEM fuel cell. Journal of Power Sources </w:t>
      </w:r>
      <w:proofErr w:type="gramStart"/>
      <w:r w:rsidR="00CA0872" w:rsidRPr="008446DA">
        <w:rPr>
          <w:rFonts w:ascii="Times New Roman" w:hAnsi="Times New Roman" w:cs="Times New Roman"/>
          <w:i/>
          <w:iCs/>
          <w:color w:val="5B9BD5"/>
          <w:sz w:val="24"/>
          <w:szCs w:val="24"/>
        </w:rPr>
        <w:t>2006;155:190</w:t>
      </w:r>
      <w:proofErr w:type="gramEnd"/>
      <w:r w:rsidR="00CA0872" w:rsidRPr="008446DA">
        <w:rPr>
          <w:rFonts w:ascii="Times New Roman" w:hAnsi="Times New Roman" w:cs="Times New Roman"/>
          <w:i/>
          <w:iCs/>
          <w:color w:val="5B9BD5"/>
          <w:sz w:val="24"/>
          <w:szCs w:val="24"/>
        </w:rPr>
        <w:t xml:space="preserve">–202. </w:t>
      </w:r>
      <w:hyperlink r:id="rId8" w:history="1">
        <w:r w:rsidR="00CA0872" w:rsidRPr="008446DA">
          <w:rPr>
            <w:rFonts w:ascii="Times New Roman" w:hAnsi="Times New Roman" w:cs="Times New Roman"/>
            <w:i/>
            <w:iCs/>
            <w:color w:val="5B9BD5"/>
            <w:sz w:val="24"/>
            <w:szCs w:val="24"/>
          </w:rPr>
          <w:t>https://doi.org/10.1016/j.jpowsour.2005.04.027</w:t>
        </w:r>
      </w:hyperlink>
      <w:r w:rsidR="00CA0872" w:rsidRPr="008446DA">
        <w:rPr>
          <w:rFonts w:ascii="Times New Roman" w:hAnsi="Times New Roman" w:cs="Times New Roman"/>
          <w:i/>
          <w:iCs/>
          <w:color w:val="5B9BD5"/>
          <w:sz w:val="24"/>
          <w:szCs w:val="24"/>
        </w:rPr>
        <w:t xml:space="preserve">, </w:t>
      </w:r>
      <w:proofErr w:type="spellStart"/>
      <w:r w:rsidR="00CA0872" w:rsidRPr="008446DA">
        <w:rPr>
          <w:rFonts w:ascii="Times New Roman" w:hAnsi="Times New Roman" w:cs="Times New Roman"/>
          <w:i/>
          <w:iCs/>
          <w:color w:val="5B9BD5"/>
          <w:sz w:val="24"/>
          <w:szCs w:val="24"/>
        </w:rPr>
        <w:t>Görgün</w:t>
      </w:r>
      <w:proofErr w:type="spellEnd"/>
      <w:r w:rsidR="00CA0872" w:rsidRPr="008446DA">
        <w:rPr>
          <w:rFonts w:ascii="Times New Roman" w:hAnsi="Times New Roman" w:cs="Times New Roman"/>
          <w:i/>
          <w:iCs/>
          <w:color w:val="5B9BD5"/>
          <w:sz w:val="24"/>
          <w:szCs w:val="24"/>
        </w:rPr>
        <w:t xml:space="preserve"> H, </w:t>
      </w:r>
      <w:proofErr w:type="spellStart"/>
      <w:r w:rsidR="00CA0872" w:rsidRPr="008446DA">
        <w:rPr>
          <w:rFonts w:ascii="Times New Roman" w:hAnsi="Times New Roman" w:cs="Times New Roman"/>
          <w:i/>
          <w:iCs/>
          <w:color w:val="5B9BD5"/>
          <w:sz w:val="24"/>
          <w:szCs w:val="24"/>
        </w:rPr>
        <w:t>Arcak</w:t>
      </w:r>
      <w:proofErr w:type="spellEnd"/>
      <w:r w:rsidR="00CA0872" w:rsidRPr="008446DA">
        <w:rPr>
          <w:rFonts w:ascii="Times New Roman" w:hAnsi="Times New Roman" w:cs="Times New Roman"/>
          <w:i/>
          <w:iCs/>
          <w:color w:val="5B9BD5"/>
          <w:sz w:val="24"/>
          <w:szCs w:val="24"/>
        </w:rPr>
        <w:t xml:space="preserve"> M, Barbir F. An algorithm for estimation of membrane water content in PEM fuel cells. Journal of Power Sources </w:t>
      </w:r>
      <w:proofErr w:type="gramStart"/>
      <w:r w:rsidR="00CA0872" w:rsidRPr="008446DA">
        <w:rPr>
          <w:rFonts w:ascii="Times New Roman" w:hAnsi="Times New Roman" w:cs="Times New Roman"/>
          <w:i/>
          <w:iCs/>
          <w:color w:val="5B9BD5"/>
          <w:sz w:val="24"/>
          <w:szCs w:val="24"/>
        </w:rPr>
        <w:t>2006;157:389</w:t>
      </w:r>
      <w:proofErr w:type="gramEnd"/>
      <w:r w:rsidR="00CA0872" w:rsidRPr="008446DA">
        <w:rPr>
          <w:rFonts w:ascii="Times New Roman" w:hAnsi="Times New Roman" w:cs="Times New Roman"/>
          <w:i/>
          <w:iCs/>
          <w:color w:val="5B9BD5"/>
          <w:sz w:val="24"/>
          <w:szCs w:val="24"/>
        </w:rPr>
        <w:t xml:space="preserve">–94. </w:t>
      </w:r>
      <w:hyperlink r:id="rId9" w:history="1">
        <w:r w:rsidR="00CA0872" w:rsidRPr="008446DA">
          <w:rPr>
            <w:rFonts w:ascii="Times New Roman" w:hAnsi="Times New Roman" w:cs="Times New Roman"/>
            <w:i/>
            <w:iCs/>
            <w:color w:val="5B9BD5"/>
            <w:sz w:val="24"/>
            <w:szCs w:val="24"/>
          </w:rPr>
          <w:t>https://doi.org/10.1016/j.jpowsour.2005.07.053</w:t>
        </w:r>
      </w:hyperlink>
      <w:r w:rsidR="00CA0872" w:rsidRPr="008446DA">
        <w:rPr>
          <w:rFonts w:ascii="Times New Roman" w:hAnsi="Times New Roman" w:cs="Times New Roman"/>
          <w:i/>
          <w:iCs/>
          <w:color w:val="5B9BD5"/>
          <w:sz w:val="24"/>
          <w:szCs w:val="24"/>
        </w:rPr>
        <w:t>).</w:t>
      </w:r>
    </w:p>
    <w:p w14:paraId="5CEB32E7" w14:textId="6887700C" w:rsidR="008F6AB0" w:rsidRPr="008446DA" w:rsidRDefault="008F6AB0" w:rsidP="008446DA">
      <w:pPr>
        <w:spacing w:line="360" w:lineRule="auto"/>
        <w:rPr>
          <w:rFonts w:ascii="Times New Roman" w:hAnsi="Times New Roman" w:cs="Times New Roman"/>
          <w:color w:val="5B9BD5"/>
          <w:sz w:val="24"/>
          <w:szCs w:val="24"/>
        </w:rPr>
      </w:pPr>
      <w:r w:rsidRPr="008446DA">
        <w:rPr>
          <w:rFonts w:ascii="Times New Roman" w:hAnsi="Times New Roman" w:cs="Times New Roman"/>
          <w:color w:val="5B9BD5"/>
          <w:sz w:val="24"/>
          <w:szCs w:val="24"/>
        </w:rPr>
        <w:t xml:space="preserve">Despite the disparate approaches employed by these two observer methods, their similar estimations of membrane water content can be attributed to the importance of HFR information to water status calculations. Though extra </w:t>
      </w:r>
      <w:r w:rsidR="00BC257A" w:rsidRPr="008446DA">
        <w:rPr>
          <w:rFonts w:ascii="Times New Roman" w:hAnsi="Times New Roman" w:cs="Times New Roman"/>
          <w:color w:val="5B9BD5"/>
          <w:sz w:val="24"/>
          <w:szCs w:val="24"/>
        </w:rPr>
        <w:t>voltage i</w:t>
      </w:r>
      <w:r w:rsidRPr="008446DA">
        <w:rPr>
          <w:rFonts w:ascii="Times New Roman" w:hAnsi="Times New Roman" w:cs="Times New Roman"/>
          <w:color w:val="5B9BD5"/>
          <w:sz w:val="24"/>
          <w:szCs w:val="24"/>
        </w:rPr>
        <w:t>nformation could enhance the accuracy of calculation</w:t>
      </w:r>
      <w:r w:rsidR="006216F9">
        <w:rPr>
          <w:rFonts w:ascii="Times New Roman" w:hAnsi="Times New Roman" w:cs="Times New Roman"/>
          <w:color w:val="5B9BD5"/>
          <w:sz w:val="24"/>
          <w:szCs w:val="24"/>
        </w:rPr>
        <w:t xml:space="preserve"> </w:t>
      </w:r>
      <w:r w:rsidR="006216F9" w:rsidRPr="00886F0B">
        <w:rPr>
          <w:rFonts w:ascii="Times New Roman" w:hAnsi="Times New Roman" w:cs="Times New Roman"/>
          <w:color w:val="5B9BD5"/>
          <w:sz w:val="24"/>
          <w:szCs w:val="24"/>
          <w:highlight w:val="yellow"/>
        </w:rPr>
        <w:t>in various state parameters</w:t>
      </w:r>
      <w:r w:rsidRPr="008446DA">
        <w:rPr>
          <w:rFonts w:ascii="Times New Roman" w:hAnsi="Times New Roman" w:cs="Times New Roman"/>
          <w:color w:val="5B9BD5"/>
          <w:sz w:val="24"/>
          <w:szCs w:val="24"/>
        </w:rPr>
        <w:t xml:space="preserve">, the HFR information </w:t>
      </w:r>
      <w:r w:rsidR="006216F9" w:rsidRPr="00886F0B">
        <w:rPr>
          <w:rFonts w:ascii="Times New Roman" w:hAnsi="Times New Roman" w:cs="Times New Roman"/>
          <w:color w:val="5B9BD5"/>
          <w:sz w:val="24"/>
          <w:szCs w:val="24"/>
          <w:highlight w:val="yellow"/>
        </w:rPr>
        <w:t>constitutes the major component of the computational process</w:t>
      </w:r>
      <w:r w:rsidRPr="008446DA">
        <w:rPr>
          <w:rFonts w:ascii="Times New Roman" w:hAnsi="Times New Roman" w:cs="Times New Roman"/>
          <w:color w:val="5B9BD5"/>
          <w:sz w:val="24"/>
          <w:szCs w:val="24"/>
        </w:rPr>
        <w:t>.</w:t>
      </w:r>
    </w:p>
    <w:p w14:paraId="2A393DE5" w14:textId="77777777" w:rsidR="008917A3" w:rsidRPr="008446DA" w:rsidRDefault="008917A3" w:rsidP="008446DA">
      <w:pPr>
        <w:spacing w:line="360" w:lineRule="auto"/>
        <w:rPr>
          <w:rFonts w:ascii="Times New Roman" w:hAnsi="Times New Roman" w:cs="Times New Roman"/>
          <w:color w:val="5B9BD5"/>
          <w:sz w:val="24"/>
          <w:szCs w:val="24"/>
        </w:rPr>
      </w:pPr>
    </w:p>
    <w:p w14:paraId="4ECFC880" w14:textId="61774688" w:rsidR="008446DA" w:rsidRPr="008446DA" w:rsidRDefault="008446DA" w:rsidP="008446DA">
      <w:pPr>
        <w:spacing w:line="360" w:lineRule="auto"/>
        <w:rPr>
          <w:rFonts w:ascii="Times New Roman" w:hAnsi="Times New Roman" w:cs="Times New Roman"/>
          <w:color w:val="000000"/>
          <w:sz w:val="24"/>
          <w:szCs w:val="24"/>
        </w:rPr>
      </w:pPr>
      <w:r w:rsidRPr="008446DA">
        <w:rPr>
          <w:rFonts w:ascii="Times New Roman" w:hAnsi="Times New Roman" w:cs="Times New Roman"/>
          <w:b/>
          <w:sz w:val="24"/>
          <w:szCs w:val="24"/>
        </w:rPr>
        <w:t>Reviewer: 4</w:t>
      </w:r>
    </w:p>
    <w:p w14:paraId="6D2764C6" w14:textId="32FE4FEA" w:rsidR="007E0502" w:rsidRPr="008446DA" w:rsidRDefault="008917A3" w:rsidP="008446DA">
      <w:pPr>
        <w:spacing w:line="360" w:lineRule="auto"/>
        <w:rPr>
          <w:rFonts w:ascii="Times New Roman" w:hAnsi="Times New Roman" w:cs="Times New Roman"/>
          <w:color w:val="000000"/>
          <w:sz w:val="24"/>
          <w:szCs w:val="24"/>
        </w:rPr>
      </w:pPr>
      <w:r w:rsidRPr="008446DA">
        <w:rPr>
          <w:rFonts w:ascii="Times New Roman" w:hAnsi="Times New Roman" w:cs="Times New Roman"/>
          <w:color w:val="000000"/>
          <w:sz w:val="24"/>
          <w:szCs w:val="24"/>
        </w:rPr>
        <w:t xml:space="preserve">The long, detailed manuscript presents the development of a sensor for PEM fuel cell based on particle filter. The overall investigation comprises an effective model for the fuel cell, a few dedicated experiments, the methodology used for the state observer, and the results, namely the efficiency of observers relying on different statistical criteria, on some variables (or states) of the fuel cell. The paper seems of high relevance in the domain, the structure of the paper appears appropriate, as well as the illustrations. The language is in overall OK to me, but should nevertheless be </w:t>
      </w:r>
      <w:proofErr w:type="gramStart"/>
      <w:r w:rsidRPr="008446DA">
        <w:rPr>
          <w:rFonts w:ascii="Times New Roman" w:hAnsi="Times New Roman" w:cs="Times New Roman"/>
          <w:color w:val="000000"/>
          <w:sz w:val="24"/>
          <w:szCs w:val="24"/>
        </w:rPr>
        <w:t>improved :</w:t>
      </w:r>
      <w:proofErr w:type="gramEnd"/>
      <w:r w:rsidRPr="008446DA">
        <w:rPr>
          <w:rFonts w:ascii="Times New Roman" w:hAnsi="Times New Roman" w:cs="Times New Roman"/>
          <w:color w:val="000000"/>
          <w:sz w:val="24"/>
          <w:szCs w:val="24"/>
        </w:rPr>
        <w:t xml:space="preserve"> (</w:t>
      </w:r>
      <w:proofErr w:type="spellStart"/>
      <w:r w:rsidRPr="008446DA">
        <w:rPr>
          <w:rFonts w:ascii="Times New Roman" w:hAnsi="Times New Roman" w:cs="Times New Roman"/>
          <w:color w:val="000000"/>
          <w:sz w:val="24"/>
          <w:szCs w:val="24"/>
        </w:rPr>
        <w:t>i</w:t>
      </w:r>
      <w:proofErr w:type="spellEnd"/>
      <w:r w:rsidRPr="008446DA">
        <w:rPr>
          <w:rFonts w:ascii="Times New Roman" w:hAnsi="Times New Roman" w:cs="Times New Roman"/>
          <w:color w:val="000000"/>
          <w:sz w:val="24"/>
          <w:szCs w:val="24"/>
        </w:rPr>
        <w:t xml:space="preserve">) some words used in the MS sound not suitable for the targeted meaning ; (ii) the position of adverbs has to be checked and corrected in some places ; (iii) tense of verbs as in section 5. </w:t>
      </w:r>
      <w:r w:rsidRPr="008446DA">
        <w:rPr>
          <w:rFonts w:ascii="Times New Roman" w:hAnsi="Times New Roman" w:cs="Times New Roman"/>
          <w:color w:val="000000"/>
          <w:sz w:val="24"/>
          <w:szCs w:val="24"/>
        </w:rPr>
        <w:lastRenderedPageBreak/>
        <w:t xml:space="preserve">More detailed questions/comments/suggestions are listed below. </w:t>
      </w:r>
      <w:r w:rsidRPr="008446DA">
        <w:rPr>
          <w:rFonts w:ascii="Times New Roman" w:hAnsi="Times New Roman" w:cs="Times New Roman"/>
          <w:color w:val="000000"/>
          <w:sz w:val="24"/>
          <w:szCs w:val="24"/>
        </w:rPr>
        <w:br/>
      </w:r>
      <w:r w:rsidR="008F587C">
        <w:rPr>
          <w:rFonts w:ascii="Times New Roman" w:hAnsi="Times New Roman" w:cs="Times New Roman"/>
          <w:color w:val="000000"/>
          <w:sz w:val="24"/>
          <w:szCs w:val="24"/>
        </w:rPr>
        <w:t>C</w:t>
      </w:r>
      <w:r w:rsidR="008F587C">
        <w:rPr>
          <w:rFonts w:ascii="Times New Roman" w:hAnsi="Times New Roman" w:cs="Times New Roman" w:hint="eastAsia"/>
          <w:color w:val="000000"/>
          <w:sz w:val="24"/>
          <w:szCs w:val="24"/>
        </w:rPr>
        <w:t>omments</w:t>
      </w:r>
      <w:r w:rsidR="008F587C">
        <w:rPr>
          <w:rFonts w:ascii="Times New Roman" w:hAnsi="Times New Roman" w:cs="Times New Roman"/>
          <w:color w:val="000000"/>
          <w:sz w:val="24"/>
          <w:szCs w:val="24"/>
        </w:rPr>
        <w:t xml:space="preserve"> </w:t>
      </w:r>
      <w:proofErr w:type="gramStart"/>
      <w:r w:rsidR="008F587C">
        <w:rPr>
          <w:rFonts w:ascii="Times New Roman" w:hAnsi="Times New Roman" w:cs="Times New Roman"/>
          <w:color w:val="000000"/>
          <w:sz w:val="24"/>
          <w:szCs w:val="24"/>
        </w:rPr>
        <w:t>1:</w:t>
      </w:r>
      <w:r w:rsidRPr="008446DA">
        <w:rPr>
          <w:rFonts w:ascii="Times New Roman" w:hAnsi="Times New Roman" w:cs="Times New Roman"/>
          <w:color w:val="000000"/>
          <w:sz w:val="24"/>
          <w:szCs w:val="24"/>
        </w:rPr>
        <w:t>*</w:t>
      </w:r>
      <w:proofErr w:type="gramEnd"/>
      <w:r w:rsidRPr="008446DA">
        <w:rPr>
          <w:rFonts w:ascii="Times New Roman" w:hAnsi="Times New Roman" w:cs="Times New Roman"/>
          <w:color w:val="000000"/>
          <w:sz w:val="24"/>
          <w:szCs w:val="24"/>
        </w:rPr>
        <w:t xml:space="preserve"> </w:t>
      </w:r>
      <w:r w:rsidRPr="00732B5F">
        <w:rPr>
          <w:rFonts w:ascii="Times New Roman" w:hAnsi="Times New Roman" w:cs="Times New Roman"/>
          <w:color w:val="000000"/>
          <w:sz w:val="24"/>
          <w:szCs w:val="24"/>
        </w:rPr>
        <w:t>Abstract : a couple of concepts mentioned is not straightforward for any reader e.g. « The state online indirect method</w:t>
      </w:r>
      <w:proofErr w:type="gramStart"/>
      <w:r w:rsidRPr="00732B5F">
        <w:rPr>
          <w:rFonts w:ascii="Times New Roman" w:hAnsi="Times New Roman" w:cs="Times New Roman"/>
          <w:color w:val="000000"/>
          <w:sz w:val="24"/>
          <w:szCs w:val="24"/>
        </w:rPr>
        <w:t xml:space="preserve"> ..</w:t>
      </w:r>
      <w:proofErr w:type="gramEnd"/>
      <w:r w:rsidRPr="00732B5F">
        <w:rPr>
          <w:rFonts w:ascii="Times New Roman" w:hAnsi="Times New Roman" w:cs="Times New Roman"/>
          <w:color w:val="000000"/>
          <w:sz w:val="24"/>
          <w:szCs w:val="24"/>
        </w:rPr>
        <w:t xml:space="preserve"> », « sensor fusion ». Besides, is the abstract not somewhat too </w:t>
      </w:r>
      <w:proofErr w:type="gramStart"/>
      <w:r w:rsidRPr="00732B5F">
        <w:rPr>
          <w:rFonts w:ascii="Times New Roman" w:hAnsi="Times New Roman" w:cs="Times New Roman"/>
          <w:color w:val="000000"/>
          <w:sz w:val="24"/>
          <w:szCs w:val="24"/>
        </w:rPr>
        <w:t>long ?</w:t>
      </w:r>
      <w:proofErr w:type="gramEnd"/>
    </w:p>
    <w:p w14:paraId="6C26532B" w14:textId="29779F4F" w:rsidR="008917A3" w:rsidRDefault="008A41B4" w:rsidP="008446DA">
      <w:pPr>
        <w:spacing w:line="360" w:lineRule="auto"/>
        <w:rPr>
          <w:rFonts w:ascii="Times New Roman" w:hAnsi="Times New Roman" w:cs="Times New Roman"/>
          <w:color w:val="5B9BD5"/>
          <w:sz w:val="24"/>
          <w:szCs w:val="24"/>
        </w:rPr>
      </w:pPr>
      <w:r w:rsidRPr="008446DA">
        <w:rPr>
          <w:rFonts w:ascii="Times New Roman" w:hAnsi="Times New Roman" w:cs="Times New Roman"/>
          <w:color w:val="5B9BD5"/>
          <w:sz w:val="24"/>
          <w:szCs w:val="24"/>
        </w:rPr>
        <w:t xml:space="preserve">Reply: </w:t>
      </w:r>
      <w:r w:rsidR="008917A3" w:rsidRPr="008446DA">
        <w:rPr>
          <w:rFonts w:ascii="Times New Roman" w:hAnsi="Times New Roman" w:cs="Times New Roman"/>
          <w:color w:val="5B9BD5"/>
          <w:sz w:val="24"/>
          <w:szCs w:val="24"/>
        </w:rPr>
        <w:t>We have removed useless introduction for online indirect method, avoiding ambiguity in the sentence.</w:t>
      </w:r>
    </w:p>
    <w:p w14:paraId="63EE7135" w14:textId="3CFB09D3" w:rsidR="005710A2" w:rsidRPr="008446DA" w:rsidRDefault="005710A2" w:rsidP="008446DA">
      <w:pPr>
        <w:spacing w:line="360" w:lineRule="auto"/>
        <w:rPr>
          <w:rFonts w:ascii="Times New Roman" w:hAnsi="Times New Roman" w:cs="Times New Roman"/>
          <w:color w:val="000000"/>
          <w:sz w:val="24"/>
          <w:szCs w:val="24"/>
        </w:rPr>
      </w:pPr>
      <w:r w:rsidRPr="00732B5F">
        <w:rPr>
          <w:rFonts w:ascii="Times New Roman" w:hAnsi="Times New Roman" w:cs="Times New Roman"/>
          <w:color w:val="000000"/>
          <w:sz w:val="24"/>
          <w:szCs w:val="24"/>
          <w:highlight w:val="yellow"/>
        </w:rPr>
        <w:t>Inadequate water management undermines the reliability and durability of proton exchange membrane fuel cells (PEMFCs). Thus, it is necessary to identify the internal water state of the PEMFC accurately and control it within a reasonable range. The internal state of the PEMFC can be estimated online by simplifying the mechanism model. However, existing models neglect critical factors like water distribution across flow channels, gas diffusion layers, and catalyst layers, as well as the water content in the ionomer, liquid saturation, and vapor pressure within the membrane. Thus, in this work, a simplified mechanism model of PEM containing water content in ionomer, liquid water, and water vapor is established. Then, the influence of measurement noise and process noise set values on the performance of the observer is analyzed. The observer can exhibit the best performance when the noise variance is set as 10</w:t>
      </w:r>
      <w:r w:rsidR="00233B4A" w:rsidRPr="00732B5F">
        <w:rPr>
          <w:rFonts w:ascii="Times New Roman" w:hAnsi="Times New Roman" w:cs="Times New Roman" w:hint="eastAsia"/>
          <w:color w:val="000000"/>
          <w:sz w:val="24"/>
          <w:szCs w:val="24"/>
          <w:highlight w:val="yellow"/>
          <w:vertAlign w:val="superscript"/>
        </w:rPr>
        <w:t>-4</w:t>
      </w:r>
      <w:r w:rsidRPr="00732B5F">
        <w:rPr>
          <w:rFonts w:ascii="Times New Roman" w:hAnsi="Times New Roman" w:cs="Times New Roman"/>
          <w:color w:val="000000"/>
          <w:sz w:val="24"/>
          <w:szCs w:val="24"/>
          <w:highlight w:val="yellow"/>
        </w:rPr>
        <w:t xml:space="preserve"> and the process noise is set as 10</w:t>
      </w:r>
      <w:r w:rsidR="004A0100" w:rsidRPr="00732B5F">
        <w:rPr>
          <w:rFonts w:ascii="Times New Roman" w:hAnsi="Times New Roman" w:cs="Times New Roman" w:hint="eastAsia"/>
          <w:color w:val="000000"/>
          <w:sz w:val="24"/>
          <w:szCs w:val="24"/>
          <w:highlight w:val="yellow"/>
          <w:vertAlign w:val="superscript"/>
        </w:rPr>
        <w:t>-8</w:t>
      </w:r>
      <w:r w:rsidRPr="00732B5F">
        <w:rPr>
          <w:rFonts w:ascii="Times New Roman" w:hAnsi="Times New Roman" w:cs="Times New Roman"/>
          <w:color w:val="000000"/>
          <w:sz w:val="24"/>
          <w:szCs w:val="24"/>
          <w:highlight w:val="yellow"/>
        </w:rPr>
        <w:t xml:space="preserve"> to match the actual noise variance. Finally, an internal state observer based on the model and the particle filter algorithm is developed. Based on the simulation, the internal water state trend of the PEMFC is analyzed, and the performance of the state observer based on voltage, high frequency resistance, and sensor </w:t>
      </w:r>
      <w:r w:rsidR="00F42A7D" w:rsidRPr="00732B5F">
        <w:rPr>
          <w:rFonts w:ascii="Times New Roman" w:hAnsi="Times New Roman" w:cs="Times New Roman" w:hint="eastAsia"/>
          <w:color w:val="000000"/>
          <w:sz w:val="24"/>
          <w:szCs w:val="24"/>
          <w:highlight w:val="yellow"/>
        </w:rPr>
        <w:t>signal</w:t>
      </w:r>
      <w:r w:rsidRPr="00732B5F">
        <w:rPr>
          <w:rFonts w:ascii="Times New Roman" w:hAnsi="Times New Roman" w:cs="Times New Roman"/>
          <w:color w:val="000000"/>
          <w:sz w:val="24"/>
          <w:szCs w:val="24"/>
          <w:highlight w:val="yellow"/>
        </w:rPr>
        <w:t xml:space="preserve"> fusion is compared. The results show that the observer based on sensor </w:t>
      </w:r>
      <w:r w:rsidR="00F42A7D" w:rsidRPr="00732B5F">
        <w:rPr>
          <w:rFonts w:ascii="Times New Roman" w:hAnsi="Times New Roman" w:cs="Times New Roman" w:hint="eastAsia"/>
          <w:color w:val="000000"/>
          <w:sz w:val="24"/>
          <w:szCs w:val="24"/>
          <w:highlight w:val="yellow"/>
        </w:rPr>
        <w:t>signal</w:t>
      </w:r>
      <w:r w:rsidRPr="00732B5F">
        <w:rPr>
          <w:rFonts w:ascii="Times New Roman" w:hAnsi="Times New Roman" w:cs="Times New Roman"/>
          <w:color w:val="000000"/>
          <w:sz w:val="24"/>
          <w:szCs w:val="24"/>
          <w:highlight w:val="yellow"/>
        </w:rPr>
        <w:t xml:space="preserve"> fusion is good at observing the water state.</w:t>
      </w:r>
    </w:p>
    <w:p w14:paraId="193673C9" w14:textId="6F544C82" w:rsidR="008A21E9" w:rsidRPr="008446DA" w:rsidRDefault="008F587C" w:rsidP="008446DA">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C</w:t>
      </w:r>
      <w:r>
        <w:rPr>
          <w:rFonts w:ascii="Times New Roman" w:hAnsi="Times New Roman" w:cs="Times New Roman" w:hint="eastAsia"/>
          <w:color w:val="000000"/>
          <w:sz w:val="24"/>
          <w:szCs w:val="24"/>
        </w:rPr>
        <w:t>omments</w:t>
      </w:r>
      <w:r>
        <w:rPr>
          <w:rFonts w:ascii="Times New Roman" w:hAnsi="Times New Roman" w:cs="Times New Roman"/>
          <w:color w:val="000000"/>
          <w:sz w:val="24"/>
          <w:szCs w:val="24"/>
        </w:rPr>
        <w:t xml:space="preserve"> 2: </w:t>
      </w:r>
      <w:r w:rsidR="008A21E9" w:rsidRPr="008446DA">
        <w:rPr>
          <w:rFonts w:ascii="Times New Roman" w:hAnsi="Times New Roman" w:cs="Times New Roman"/>
          <w:color w:val="000000"/>
          <w:sz w:val="24"/>
          <w:szCs w:val="24"/>
        </w:rPr>
        <w:t xml:space="preserve">* The list of symbols is of real use in the paper, but a few are missing such as </w:t>
      </w:r>
      <w:r w:rsidR="008A21E9" w:rsidRPr="00F904ED">
        <w:rPr>
          <w:rFonts w:ascii="Times New Roman" w:hAnsi="Times New Roman" w:cs="Times New Roman"/>
          <w:color w:val="000000"/>
          <w:sz w:val="24"/>
          <w:szCs w:val="24"/>
        </w:rPr>
        <w:t>« omega »</w:t>
      </w:r>
      <w:r w:rsidR="008A21E9" w:rsidRPr="008446DA">
        <w:rPr>
          <w:rFonts w:ascii="Times New Roman" w:hAnsi="Times New Roman" w:cs="Times New Roman"/>
          <w:color w:val="000000"/>
          <w:sz w:val="24"/>
          <w:szCs w:val="24"/>
        </w:rPr>
        <w:t>, or « MAPE ».</w:t>
      </w:r>
    </w:p>
    <w:p w14:paraId="294DC900" w14:textId="503EFC92" w:rsidR="00F11C2C" w:rsidRPr="008446DA" w:rsidRDefault="00703F0F" w:rsidP="008446DA">
      <w:pPr>
        <w:spacing w:line="360" w:lineRule="auto"/>
        <w:rPr>
          <w:rFonts w:ascii="Times New Roman" w:hAnsi="Times New Roman" w:cs="Times New Roman"/>
          <w:color w:val="5B9BD5"/>
          <w:sz w:val="24"/>
          <w:szCs w:val="24"/>
        </w:rPr>
      </w:pPr>
      <w:bookmarkStart w:id="11" w:name="OLE_LINK46"/>
      <w:r>
        <w:rPr>
          <w:rFonts w:ascii="Times New Roman" w:hAnsi="Times New Roman" w:cs="Times New Roman" w:hint="eastAsia"/>
          <w:color w:val="4472C4" w:themeColor="accent1"/>
          <w:sz w:val="24"/>
          <w:szCs w:val="24"/>
          <w:highlight w:val="yellow"/>
        </w:rPr>
        <w:t xml:space="preserve">Reply: </w:t>
      </w:r>
      <w:r w:rsidR="00F11C2C" w:rsidRPr="00187A59">
        <w:rPr>
          <w:rFonts w:ascii="Times New Roman" w:hAnsi="Times New Roman" w:cs="Times New Roman"/>
          <w:color w:val="4472C4" w:themeColor="accent1"/>
          <w:sz w:val="24"/>
          <w:szCs w:val="24"/>
          <w:highlight w:val="yellow"/>
        </w:rPr>
        <w:t xml:space="preserve">Thanks for the reviewer’s advice, and we have revised </w:t>
      </w:r>
      <w:r w:rsidR="0008761D" w:rsidRPr="00187A59">
        <w:rPr>
          <w:rFonts w:ascii="Times New Roman" w:hAnsi="Times New Roman" w:cs="Times New Roman"/>
          <w:color w:val="4472C4" w:themeColor="accent1"/>
          <w:sz w:val="24"/>
          <w:szCs w:val="24"/>
          <w:highlight w:val="yellow"/>
        </w:rPr>
        <w:t>those</w:t>
      </w:r>
      <w:r w:rsidR="00F11C2C" w:rsidRPr="00187A59">
        <w:rPr>
          <w:rFonts w:ascii="Times New Roman" w:hAnsi="Times New Roman" w:cs="Times New Roman"/>
          <w:color w:val="4472C4" w:themeColor="accent1"/>
          <w:sz w:val="24"/>
          <w:szCs w:val="24"/>
          <w:highlight w:val="yellow"/>
        </w:rPr>
        <w:t xml:space="preserve"> mistakes in</w:t>
      </w:r>
      <w:r w:rsidR="0008761D" w:rsidRPr="00187A59">
        <w:rPr>
          <w:rFonts w:ascii="Times New Roman" w:hAnsi="Times New Roman" w:cs="Times New Roman"/>
          <w:color w:val="4472C4" w:themeColor="accent1"/>
          <w:sz w:val="24"/>
          <w:szCs w:val="24"/>
          <w:highlight w:val="yellow"/>
        </w:rPr>
        <w:t xml:space="preserve"> the manuscript.</w:t>
      </w:r>
      <w:r w:rsidR="00F11C2C" w:rsidRPr="00187A59">
        <w:rPr>
          <w:rFonts w:ascii="Times New Roman" w:hAnsi="Times New Roman" w:cs="Times New Roman"/>
          <w:color w:val="4472C4" w:themeColor="accent1"/>
          <w:sz w:val="24"/>
          <w:szCs w:val="24"/>
          <w:highlight w:val="yellow"/>
        </w:rPr>
        <w:t xml:space="preserve"> The revisions had been highlighted in the revised manuscript.</w:t>
      </w:r>
      <w:r w:rsidR="0008761D" w:rsidRPr="00187A59">
        <w:rPr>
          <w:rFonts w:ascii="Times New Roman" w:hAnsi="Times New Roman" w:cs="Times New Roman"/>
          <w:color w:val="4472C4" w:themeColor="accent1"/>
          <w:sz w:val="24"/>
          <w:szCs w:val="24"/>
          <w:highlight w:val="yellow"/>
        </w:rPr>
        <w:t xml:space="preserve"> The</w:t>
      </w:r>
      <w:r w:rsidR="0008761D" w:rsidRPr="00854B9C">
        <w:rPr>
          <w:rFonts w:ascii="Times New Roman" w:hAnsi="Times New Roman" w:cs="Times New Roman"/>
          <w:color w:val="4472C4" w:themeColor="accent1"/>
          <w:sz w:val="24"/>
          <w:szCs w:val="24"/>
          <w:highlight w:val="yellow"/>
        </w:rPr>
        <w:t xml:space="preserve"> </w:t>
      </w:r>
      <w:r w:rsidR="0008761D" w:rsidRPr="00854B9C">
        <w:rPr>
          <w:rFonts w:ascii="Times New Roman" w:hAnsi="Times New Roman" w:cs="Times New Roman" w:hint="eastAsia"/>
          <w:color w:val="4472C4" w:themeColor="accent1"/>
          <w:sz w:val="24"/>
          <w:szCs w:val="24"/>
          <w:highlight w:val="yellow"/>
        </w:rPr>
        <w:t>Ω</w:t>
      </w:r>
      <w:r w:rsidR="0008761D" w:rsidRPr="00854B9C">
        <w:rPr>
          <w:rFonts w:ascii="Times New Roman" w:hAnsi="Times New Roman" w:cs="Times New Roman"/>
          <w:color w:val="4472C4" w:themeColor="accent1"/>
          <w:sz w:val="24"/>
          <w:szCs w:val="24"/>
          <w:highlight w:val="yellow"/>
        </w:rPr>
        <w:t xml:space="preserve"> symbol is excluded in the list of symbols for </w:t>
      </w:r>
      <w:proofErr w:type="spellStart"/>
      <w:r w:rsidR="0008761D" w:rsidRPr="00854B9C">
        <w:rPr>
          <w:rFonts w:ascii="Times New Roman" w:hAnsi="Times New Roman" w:cs="Times New Roman"/>
          <w:color w:val="4472C4" w:themeColor="accent1"/>
          <w:sz w:val="24"/>
          <w:szCs w:val="24"/>
          <w:highlight w:val="yellow"/>
        </w:rPr>
        <w:t>its</w:t>
      </w:r>
      <w:proofErr w:type="spellEnd"/>
      <w:r w:rsidR="0008761D" w:rsidRPr="00854B9C">
        <w:rPr>
          <w:rFonts w:ascii="Times New Roman" w:hAnsi="Times New Roman" w:cs="Times New Roman"/>
          <w:color w:val="4472C4" w:themeColor="accent1"/>
          <w:sz w:val="24"/>
          <w:szCs w:val="24"/>
          <w:highlight w:val="yellow"/>
        </w:rPr>
        <w:t xml:space="preserve"> only a base unit for resistance</w:t>
      </w:r>
      <w:r w:rsidR="0008761D" w:rsidRPr="00187A59">
        <w:rPr>
          <w:rFonts w:ascii="Times New Roman" w:hAnsi="Times New Roman" w:cs="Times New Roman"/>
          <w:color w:val="4472C4" w:themeColor="accent1"/>
          <w:sz w:val="24"/>
          <w:szCs w:val="24"/>
          <w:highlight w:val="yellow"/>
        </w:rPr>
        <w:t>.</w:t>
      </w:r>
      <w:r w:rsidR="0008761D" w:rsidDel="0008761D">
        <w:rPr>
          <w:rFonts w:ascii="Times New Roman" w:hAnsi="Times New Roman" w:cs="Times New Roman"/>
          <w:color w:val="4472C4" w:themeColor="accent1"/>
          <w:sz w:val="24"/>
          <w:szCs w:val="24"/>
        </w:rPr>
        <w:t xml:space="preserve"> </w:t>
      </w:r>
    </w:p>
    <w:bookmarkEnd w:id="11"/>
    <w:p w14:paraId="0326BD17" w14:textId="264A8FAD" w:rsidR="00D01143" w:rsidRPr="006D3CDD" w:rsidRDefault="008F587C" w:rsidP="008446DA">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C</w:t>
      </w:r>
      <w:r>
        <w:rPr>
          <w:rFonts w:ascii="Times New Roman" w:hAnsi="Times New Roman" w:cs="Times New Roman" w:hint="eastAsia"/>
          <w:color w:val="000000"/>
          <w:sz w:val="24"/>
          <w:szCs w:val="24"/>
        </w:rPr>
        <w:t>omments</w:t>
      </w:r>
      <w:r>
        <w:rPr>
          <w:rFonts w:ascii="Times New Roman" w:hAnsi="Times New Roman" w:cs="Times New Roman"/>
          <w:color w:val="000000"/>
          <w:sz w:val="24"/>
          <w:szCs w:val="24"/>
        </w:rPr>
        <w:t xml:space="preserve"> 3: </w:t>
      </w:r>
      <w:r w:rsidR="00020F6B" w:rsidRPr="008E4012">
        <w:rPr>
          <w:rFonts w:ascii="Times New Roman" w:hAnsi="Times New Roman" w:cs="Times New Roman"/>
          <w:color w:val="000000"/>
          <w:sz w:val="24"/>
          <w:szCs w:val="24"/>
        </w:rPr>
        <w:t xml:space="preserve">* Numerical modelling, page 5. The assumptions are given. </w:t>
      </w:r>
      <w:proofErr w:type="gramStart"/>
      <w:r w:rsidR="00020F6B" w:rsidRPr="008E4012">
        <w:rPr>
          <w:rFonts w:ascii="Times New Roman" w:hAnsi="Times New Roman" w:cs="Times New Roman"/>
          <w:color w:val="000000"/>
          <w:sz w:val="24"/>
          <w:szCs w:val="24"/>
        </w:rPr>
        <w:t>Does</w:t>
      </w:r>
      <w:proofErr w:type="gramEnd"/>
      <w:r w:rsidR="00020F6B" w:rsidRPr="008E4012">
        <w:rPr>
          <w:rFonts w:ascii="Times New Roman" w:hAnsi="Times New Roman" w:cs="Times New Roman"/>
          <w:color w:val="000000"/>
          <w:sz w:val="24"/>
          <w:szCs w:val="24"/>
        </w:rPr>
        <w:t xml:space="preserve"> </w:t>
      </w:r>
      <w:r w:rsidR="00020F6B" w:rsidRPr="008E4012">
        <w:rPr>
          <w:rFonts w:ascii="Times New Roman" w:hAnsi="Times New Roman" w:cs="Times New Roman"/>
          <w:color w:val="000000"/>
          <w:sz w:val="24"/>
          <w:szCs w:val="24"/>
        </w:rPr>
        <w:lastRenderedPageBreak/>
        <w:t>assumption 7 means that the various cells in the stack behave the same, i.e. with the same voltage, the same relative humidity and water pressures at various locations?</w:t>
      </w:r>
    </w:p>
    <w:p w14:paraId="6CBD5C92" w14:textId="5065034F" w:rsidR="00CF7995" w:rsidRPr="008446DA" w:rsidRDefault="00807BC4" w:rsidP="008446DA">
      <w:pPr>
        <w:spacing w:line="360" w:lineRule="auto"/>
        <w:rPr>
          <w:rFonts w:ascii="Times New Roman" w:hAnsi="Times New Roman" w:cs="Times New Roman"/>
          <w:color w:val="5B9BD5"/>
          <w:sz w:val="24"/>
          <w:szCs w:val="24"/>
        </w:rPr>
      </w:pPr>
      <w:r w:rsidRPr="008E4012">
        <w:rPr>
          <w:rFonts w:ascii="Times New Roman" w:hAnsi="Times New Roman" w:cs="Times New Roman"/>
          <w:color w:val="5B9BD5"/>
          <w:sz w:val="24"/>
          <w:szCs w:val="24"/>
        </w:rPr>
        <w:t xml:space="preserve">Reply: </w:t>
      </w:r>
      <w:r w:rsidR="001C4751">
        <w:rPr>
          <w:rFonts w:ascii="Times New Roman" w:hAnsi="Times New Roman" w:cs="Times New Roman"/>
          <w:color w:val="5B9BD5"/>
          <w:sz w:val="24"/>
          <w:szCs w:val="24"/>
        </w:rPr>
        <w:t xml:space="preserve">Yes, </w:t>
      </w:r>
      <w:r w:rsidR="001C4751">
        <w:rPr>
          <w:rFonts w:ascii="Times New Roman" w:hAnsi="Times New Roman" w:cs="Times New Roman"/>
          <w:color w:val="5B9BD5"/>
          <w:sz w:val="24"/>
          <w:szCs w:val="24"/>
          <w:highlight w:val="yellow"/>
        </w:rPr>
        <w:t>we assume all cells in the stack have the same voltage, relative humidity and water pressures at various locations</w:t>
      </w:r>
      <w:r w:rsidR="000C4EA6">
        <w:rPr>
          <w:rFonts w:ascii="Times New Roman" w:hAnsi="Times New Roman" w:cs="Times New Roman" w:hint="eastAsia"/>
          <w:color w:val="5B9BD5"/>
          <w:sz w:val="24"/>
          <w:szCs w:val="24"/>
        </w:rPr>
        <w:t xml:space="preserve">. </w:t>
      </w:r>
      <w:r w:rsidR="009878B2" w:rsidRPr="008E4012">
        <w:rPr>
          <w:rFonts w:ascii="Times New Roman" w:hAnsi="Times New Roman" w:cs="Times New Roman"/>
          <w:color w:val="5B9BD5"/>
          <w:sz w:val="24"/>
          <w:szCs w:val="24"/>
        </w:rPr>
        <w:t xml:space="preserve">While acknowledging the potential for heightened precision by accounting for cell-to-cell variations, our present endeavor was oriented towards introducing a novel methodology for status </w:t>
      </w:r>
      <w:r w:rsidR="001C79CC" w:rsidRPr="008E4012">
        <w:rPr>
          <w:rFonts w:ascii="Times New Roman" w:hAnsi="Times New Roman" w:cs="Times New Roman"/>
          <w:color w:val="5B9BD5"/>
          <w:sz w:val="24"/>
          <w:szCs w:val="24"/>
        </w:rPr>
        <w:t>observation</w:t>
      </w:r>
      <w:r w:rsidR="009878B2" w:rsidRPr="008E4012">
        <w:rPr>
          <w:rFonts w:ascii="Times New Roman" w:hAnsi="Times New Roman" w:cs="Times New Roman"/>
          <w:color w:val="5B9BD5"/>
          <w:sz w:val="24"/>
          <w:szCs w:val="24"/>
        </w:rPr>
        <w:t>. Consequently, to streamline the model's complexity, we</w:t>
      </w:r>
      <w:r w:rsidR="00730175" w:rsidRPr="008E4012">
        <w:rPr>
          <w:rFonts w:ascii="Times New Roman" w:hAnsi="Times New Roman" w:cs="Times New Roman"/>
          <w:color w:val="5B9BD5"/>
          <w:sz w:val="24"/>
          <w:szCs w:val="24"/>
        </w:rPr>
        <w:t xml:space="preserve"> </w:t>
      </w:r>
      <w:r w:rsidR="009878B2" w:rsidRPr="008E4012">
        <w:rPr>
          <w:rFonts w:ascii="Times New Roman" w:hAnsi="Times New Roman" w:cs="Times New Roman"/>
          <w:color w:val="5B9BD5"/>
          <w:sz w:val="24"/>
          <w:szCs w:val="24"/>
        </w:rPr>
        <w:t>presumed a homogeneous voltage profile across all cells within the confines of this particular treatise. However, we concur that incorporating cell-specific voltage could potentially yield more accurate results, an avenue worthy of future exploration.</w:t>
      </w:r>
    </w:p>
    <w:p w14:paraId="5002627E" w14:textId="2A73BE35" w:rsidR="00020F6B" w:rsidRPr="008446DA" w:rsidRDefault="008F587C" w:rsidP="008446DA">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C</w:t>
      </w:r>
      <w:r>
        <w:rPr>
          <w:rFonts w:ascii="Times New Roman" w:hAnsi="Times New Roman" w:cs="Times New Roman" w:hint="eastAsia"/>
          <w:color w:val="000000"/>
          <w:sz w:val="24"/>
          <w:szCs w:val="24"/>
        </w:rPr>
        <w:t>omments</w:t>
      </w:r>
      <w:r>
        <w:rPr>
          <w:rFonts w:ascii="Times New Roman" w:hAnsi="Times New Roman" w:cs="Times New Roman"/>
          <w:color w:val="000000"/>
          <w:sz w:val="24"/>
          <w:szCs w:val="24"/>
        </w:rPr>
        <w:t xml:space="preserve"> 4: </w:t>
      </w:r>
      <w:r w:rsidR="00020F6B" w:rsidRPr="008446DA">
        <w:rPr>
          <w:rFonts w:ascii="Times New Roman" w:hAnsi="Times New Roman" w:cs="Times New Roman"/>
          <w:color w:val="000000"/>
          <w:sz w:val="24"/>
          <w:szCs w:val="24"/>
        </w:rPr>
        <w:t>* Section 2.1.2 what does «</w:t>
      </w:r>
      <w:proofErr w:type="gramStart"/>
      <w:r w:rsidR="00020F6B" w:rsidRPr="008446DA">
        <w:rPr>
          <w:rFonts w:ascii="Times New Roman" w:hAnsi="Times New Roman" w:cs="Times New Roman"/>
          <w:color w:val="000000"/>
          <w:sz w:val="24"/>
          <w:szCs w:val="24"/>
        </w:rPr>
        <w:t xml:space="preserve"> ..</w:t>
      </w:r>
      <w:proofErr w:type="gramEnd"/>
      <w:r w:rsidR="00020F6B" w:rsidRPr="008446DA">
        <w:rPr>
          <w:rFonts w:ascii="Times New Roman" w:hAnsi="Times New Roman" w:cs="Times New Roman"/>
          <w:color w:val="000000"/>
          <w:sz w:val="24"/>
          <w:szCs w:val="24"/>
        </w:rPr>
        <w:t xml:space="preserve"> where the size of the surface tangential force is … » </w:t>
      </w:r>
      <w:proofErr w:type="gramStart"/>
      <w:r w:rsidR="00020F6B" w:rsidRPr="008446DA">
        <w:rPr>
          <w:rFonts w:ascii="Times New Roman" w:hAnsi="Times New Roman" w:cs="Times New Roman"/>
          <w:color w:val="000000"/>
          <w:sz w:val="24"/>
          <w:szCs w:val="24"/>
        </w:rPr>
        <w:t>mean ?</w:t>
      </w:r>
      <w:proofErr w:type="gramEnd"/>
    </w:p>
    <w:p w14:paraId="6CF79ACA" w14:textId="12345E46" w:rsidR="00807BC4" w:rsidRPr="008446DA" w:rsidRDefault="008A41B4" w:rsidP="008446DA">
      <w:pPr>
        <w:spacing w:line="360" w:lineRule="auto"/>
        <w:rPr>
          <w:rFonts w:ascii="Times New Roman" w:hAnsi="Times New Roman" w:cs="Times New Roman"/>
          <w:color w:val="5B9BD5"/>
          <w:sz w:val="24"/>
          <w:szCs w:val="24"/>
        </w:rPr>
      </w:pPr>
      <w:r w:rsidRPr="008446DA">
        <w:rPr>
          <w:rFonts w:ascii="Times New Roman" w:hAnsi="Times New Roman" w:cs="Times New Roman"/>
          <w:color w:val="5B9BD5"/>
          <w:sz w:val="24"/>
          <w:szCs w:val="24"/>
        </w:rPr>
        <w:t xml:space="preserve">Reply: </w:t>
      </w:r>
      <w:r w:rsidR="00DA519E" w:rsidRPr="008446DA">
        <w:rPr>
          <w:rFonts w:ascii="Times New Roman" w:hAnsi="Times New Roman" w:cs="Times New Roman"/>
          <w:color w:val="5B9BD5"/>
          <w:sz w:val="24"/>
          <w:szCs w:val="24"/>
        </w:rPr>
        <w:t>W</w:t>
      </w:r>
      <w:r w:rsidR="00E41145" w:rsidRPr="008446DA">
        <w:rPr>
          <w:rFonts w:ascii="Times New Roman" w:hAnsi="Times New Roman" w:cs="Times New Roman"/>
          <w:color w:val="5B9BD5"/>
          <w:sz w:val="24"/>
          <w:szCs w:val="24"/>
        </w:rPr>
        <w:t>e have excised the phrase "the size of" from the manuscript, as it may have engendered unnecessary obfuscation.</w:t>
      </w:r>
      <w:r w:rsidR="006939F8" w:rsidRPr="008446DA">
        <w:rPr>
          <w:rFonts w:ascii="Times New Roman" w:hAnsi="Times New Roman" w:cs="Times New Roman"/>
          <w:color w:val="5B9BD5"/>
          <w:sz w:val="24"/>
          <w:szCs w:val="24"/>
        </w:rPr>
        <w:t xml:space="preserve"> We have meticulously revised the manuscript to rectify the identified inaccuracies.</w:t>
      </w:r>
    </w:p>
    <w:p w14:paraId="16B24B62" w14:textId="2B7A71F1" w:rsidR="00DD0A64" w:rsidRPr="008446DA" w:rsidRDefault="00211E23" w:rsidP="008446DA">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C</w:t>
      </w:r>
      <w:r>
        <w:rPr>
          <w:rFonts w:ascii="Times New Roman" w:hAnsi="Times New Roman" w:cs="Times New Roman" w:hint="eastAsia"/>
          <w:color w:val="000000"/>
          <w:sz w:val="24"/>
          <w:szCs w:val="24"/>
        </w:rPr>
        <w:t>omments</w:t>
      </w:r>
      <w:r>
        <w:rPr>
          <w:rFonts w:ascii="Times New Roman" w:hAnsi="Times New Roman" w:cs="Times New Roman"/>
          <w:color w:val="000000"/>
          <w:sz w:val="24"/>
          <w:szCs w:val="24"/>
        </w:rPr>
        <w:t xml:space="preserve"> 5: </w:t>
      </w:r>
      <w:r w:rsidR="00DD0A64" w:rsidRPr="008446DA">
        <w:rPr>
          <w:rFonts w:ascii="Times New Roman" w:hAnsi="Times New Roman" w:cs="Times New Roman"/>
          <w:color w:val="000000"/>
          <w:sz w:val="24"/>
          <w:szCs w:val="24"/>
        </w:rPr>
        <w:t xml:space="preserve">* Besides, the authors mention </w:t>
      </w:r>
      <w:proofErr w:type="spellStart"/>
      <w:r w:rsidR="00DD0A64" w:rsidRPr="008446DA">
        <w:rPr>
          <w:rFonts w:ascii="Times New Roman" w:hAnsi="Times New Roman" w:cs="Times New Roman"/>
          <w:color w:val="000000"/>
          <w:sz w:val="24"/>
          <w:szCs w:val="24"/>
        </w:rPr>
        <w:t>vlig</w:t>
      </w:r>
      <w:proofErr w:type="spellEnd"/>
      <w:r w:rsidR="00DD0A64" w:rsidRPr="008446DA">
        <w:rPr>
          <w:rFonts w:ascii="Times New Roman" w:hAnsi="Times New Roman" w:cs="Times New Roman"/>
          <w:color w:val="000000"/>
          <w:sz w:val="24"/>
          <w:szCs w:val="24"/>
        </w:rPr>
        <w:t xml:space="preserve"> in m/s as the liquid flow rate. Why not speak on liquid </w:t>
      </w:r>
      <w:proofErr w:type="gramStart"/>
      <w:r w:rsidR="00DD0A64" w:rsidRPr="008446DA">
        <w:rPr>
          <w:rFonts w:ascii="Times New Roman" w:hAnsi="Times New Roman" w:cs="Times New Roman"/>
          <w:color w:val="000000"/>
          <w:sz w:val="24"/>
          <w:szCs w:val="24"/>
        </w:rPr>
        <w:t>velocity ?</w:t>
      </w:r>
      <w:proofErr w:type="gramEnd"/>
    </w:p>
    <w:p w14:paraId="24EB7512" w14:textId="4BB5F759" w:rsidR="00DD0A64" w:rsidRPr="008446DA" w:rsidRDefault="008A41B4" w:rsidP="008446DA">
      <w:pPr>
        <w:spacing w:line="360" w:lineRule="auto"/>
        <w:rPr>
          <w:rFonts w:ascii="Times New Roman" w:hAnsi="Times New Roman" w:cs="Times New Roman"/>
          <w:color w:val="5B9BD5"/>
          <w:sz w:val="24"/>
          <w:szCs w:val="24"/>
        </w:rPr>
      </w:pPr>
      <w:r w:rsidRPr="008446DA">
        <w:rPr>
          <w:rFonts w:ascii="Times New Roman" w:hAnsi="Times New Roman" w:cs="Times New Roman"/>
          <w:color w:val="5B9BD5"/>
          <w:sz w:val="24"/>
          <w:szCs w:val="24"/>
        </w:rPr>
        <w:t xml:space="preserve">Reply: </w:t>
      </w:r>
      <w:r w:rsidR="009167F6" w:rsidRPr="008446DA">
        <w:rPr>
          <w:rFonts w:ascii="Times New Roman" w:hAnsi="Times New Roman" w:cs="Times New Roman"/>
          <w:color w:val="5B9BD5"/>
          <w:sz w:val="24"/>
          <w:szCs w:val="24"/>
        </w:rPr>
        <w:t>Guided by your review, we have revised the manuscript, renaming the parameter in question as "liquid velocity" throughout the entirety of the paper</w:t>
      </w:r>
      <w:r w:rsidR="007441E6">
        <w:rPr>
          <w:rFonts w:ascii="Times New Roman" w:hAnsi="Times New Roman" w:cs="Times New Roman" w:hint="eastAsia"/>
          <w:color w:val="5B9BD5"/>
          <w:sz w:val="24"/>
          <w:szCs w:val="24"/>
        </w:rPr>
        <w:t>.</w:t>
      </w:r>
    </w:p>
    <w:p w14:paraId="4385BCE0" w14:textId="47F03229" w:rsidR="00EB600D" w:rsidRPr="008446DA" w:rsidRDefault="00A264BA" w:rsidP="008446DA">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C</w:t>
      </w:r>
      <w:r>
        <w:rPr>
          <w:rFonts w:ascii="Times New Roman" w:hAnsi="Times New Roman" w:cs="Times New Roman" w:hint="eastAsia"/>
          <w:color w:val="000000"/>
          <w:sz w:val="24"/>
          <w:szCs w:val="24"/>
        </w:rPr>
        <w:t>omments</w:t>
      </w:r>
      <w:r>
        <w:rPr>
          <w:rFonts w:ascii="Times New Roman" w:hAnsi="Times New Roman" w:cs="Times New Roman"/>
          <w:color w:val="000000"/>
          <w:sz w:val="24"/>
          <w:szCs w:val="24"/>
        </w:rPr>
        <w:t xml:space="preserve"> 6: </w:t>
      </w:r>
      <w:r w:rsidR="00EB600D" w:rsidRPr="008446DA">
        <w:rPr>
          <w:rFonts w:ascii="Times New Roman" w:hAnsi="Times New Roman" w:cs="Times New Roman"/>
          <w:color w:val="000000"/>
          <w:sz w:val="24"/>
          <w:szCs w:val="24"/>
        </w:rPr>
        <w:t xml:space="preserve">* Rel (13): Could the exponent 4 for variable s be </w:t>
      </w:r>
      <w:proofErr w:type="gramStart"/>
      <w:r w:rsidR="00EB600D" w:rsidRPr="008446DA">
        <w:rPr>
          <w:rFonts w:ascii="Times New Roman" w:hAnsi="Times New Roman" w:cs="Times New Roman"/>
          <w:color w:val="000000"/>
          <w:sz w:val="24"/>
          <w:szCs w:val="24"/>
        </w:rPr>
        <w:t>justified ?</w:t>
      </w:r>
      <w:proofErr w:type="gramEnd"/>
    </w:p>
    <w:p w14:paraId="1877FD16" w14:textId="591A5F0D" w:rsidR="00F91D9D" w:rsidRPr="008446DA" w:rsidRDefault="008A41B4" w:rsidP="008446DA">
      <w:pPr>
        <w:spacing w:line="360" w:lineRule="auto"/>
        <w:rPr>
          <w:rFonts w:ascii="Times New Roman" w:hAnsi="Times New Roman" w:cs="Times New Roman"/>
          <w:color w:val="5B9BD5"/>
          <w:sz w:val="24"/>
          <w:szCs w:val="24"/>
        </w:rPr>
      </w:pPr>
      <w:r w:rsidRPr="008446DA">
        <w:rPr>
          <w:rFonts w:ascii="Times New Roman" w:hAnsi="Times New Roman" w:cs="Times New Roman"/>
          <w:color w:val="5B9BD5"/>
          <w:sz w:val="24"/>
          <w:szCs w:val="24"/>
        </w:rPr>
        <w:t xml:space="preserve">Reply: </w:t>
      </w:r>
      <w:r w:rsidR="00EB600D" w:rsidRPr="008446DA">
        <w:rPr>
          <w:rFonts w:ascii="Times New Roman" w:hAnsi="Times New Roman" w:cs="Times New Roman"/>
          <w:color w:val="5B9BD5"/>
          <w:sz w:val="24"/>
          <w:szCs w:val="24"/>
        </w:rPr>
        <w:t>The equation is an empirical equation referenced from Hu’s research</w:t>
      </w:r>
      <w:r w:rsidR="00247538" w:rsidRPr="008446DA">
        <w:rPr>
          <w:rFonts w:ascii="Times New Roman" w:hAnsi="Times New Roman" w:cs="Times New Roman"/>
          <w:color w:val="5B9BD5"/>
          <w:sz w:val="24"/>
          <w:szCs w:val="24"/>
        </w:rPr>
        <w:t xml:space="preserve"> </w:t>
      </w:r>
      <w:r w:rsidR="00F91D9D" w:rsidRPr="008446DA">
        <w:rPr>
          <w:rFonts w:ascii="Times New Roman" w:hAnsi="Times New Roman" w:cs="Times New Roman"/>
          <w:color w:val="5B9BD5"/>
          <w:sz w:val="24"/>
          <w:szCs w:val="24"/>
        </w:rPr>
        <w:t xml:space="preserve">(M. Hu, X.-J. Zhu, M. Wang, A. Gu, L. Yu. </w:t>
      </w:r>
      <w:proofErr w:type="gramStart"/>
      <w:r w:rsidR="00F91D9D" w:rsidRPr="008446DA">
        <w:rPr>
          <w:rFonts w:ascii="Times New Roman" w:hAnsi="Times New Roman" w:cs="Times New Roman"/>
          <w:color w:val="5B9BD5"/>
          <w:sz w:val="24"/>
          <w:szCs w:val="24"/>
        </w:rPr>
        <w:t>Three dimensional, two phase</w:t>
      </w:r>
      <w:proofErr w:type="gramEnd"/>
      <w:r w:rsidR="00F91D9D" w:rsidRPr="008446DA">
        <w:rPr>
          <w:rFonts w:ascii="Times New Roman" w:hAnsi="Times New Roman" w:cs="Times New Roman"/>
          <w:color w:val="5B9BD5"/>
          <w:sz w:val="24"/>
          <w:szCs w:val="24"/>
        </w:rPr>
        <w:t xml:space="preserve"> flow mathematical model for PEM fuel cell: Part II. Analysis and discussion of the internal transport mechanisms. Energy Convers Manag 2004; 45: 1883-916)</w:t>
      </w:r>
      <w:r w:rsidR="007255E9">
        <w:rPr>
          <w:rFonts w:ascii="Times New Roman" w:hAnsi="Times New Roman" w:cs="Times New Roman" w:hint="eastAsia"/>
          <w:color w:val="5B9BD5"/>
          <w:sz w:val="24"/>
          <w:szCs w:val="24"/>
        </w:rPr>
        <w:t>.</w:t>
      </w:r>
    </w:p>
    <w:p w14:paraId="065EB761" w14:textId="34D3F348" w:rsidR="00E666D9" w:rsidRPr="008446DA" w:rsidRDefault="00E04C3C" w:rsidP="008446DA">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C</w:t>
      </w:r>
      <w:r>
        <w:rPr>
          <w:rFonts w:ascii="Times New Roman" w:hAnsi="Times New Roman" w:cs="Times New Roman" w:hint="eastAsia"/>
          <w:color w:val="000000"/>
          <w:sz w:val="24"/>
          <w:szCs w:val="24"/>
        </w:rPr>
        <w:t>omments</w:t>
      </w:r>
      <w:r>
        <w:rPr>
          <w:rFonts w:ascii="Times New Roman" w:hAnsi="Times New Roman" w:cs="Times New Roman"/>
          <w:color w:val="000000"/>
          <w:sz w:val="24"/>
          <w:szCs w:val="24"/>
        </w:rPr>
        <w:t xml:space="preserve"> 7: </w:t>
      </w:r>
      <w:r w:rsidR="00E666D9" w:rsidRPr="008446DA">
        <w:rPr>
          <w:rFonts w:ascii="Times New Roman" w:hAnsi="Times New Roman" w:cs="Times New Roman"/>
          <w:color w:val="000000"/>
          <w:sz w:val="24"/>
          <w:szCs w:val="24"/>
        </w:rPr>
        <w:t>* Below rel. (15), the viscosity has to be « µ ».</w:t>
      </w:r>
    </w:p>
    <w:p w14:paraId="66E486E0" w14:textId="316C4E36" w:rsidR="00E666D9" w:rsidRPr="008446DA" w:rsidRDefault="008A41B4" w:rsidP="008446DA">
      <w:pPr>
        <w:spacing w:line="360" w:lineRule="auto"/>
        <w:rPr>
          <w:rFonts w:ascii="Times New Roman" w:hAnsi="Times New Roman" w:cs="Times New Roman"/>
          <w:color w:val="5B9BD5"/>
          <w:sz w:val="24"/>
          <w:szCs w:val="24"/>
        </w:rPr>
      </w:pPr>
      <w:r w:rsidRPr="008446DA">
        <w:rPr>
          <w:rFonts w:ascii="Times New Roman" w:hAnsi="Times New Roman" w:cs="Times New Roman"/>
          <w:color w:val="5B9BD5"/>
          <w:sz w:val="24"/>
          <w:szCs w:val="24"/>
        </w:rPr>
        <w:t xml:space="preserve">Reply: </w:t>
      </w:r>
      <w:r w:rsidR="00BF7250" w:rsidRPr="008446DA">
        <w:rPr>
          <w:rFonts w:ascii="Times New Roman" w:hAnsi="Times New Roman" w:cs="Times New Roman"/>
          <w:color w:val="5B9BD5"/>
          <w:sz w:val="24"/>
          <w:szCs w:val="24"/>
        </w:rPr>
        <w:t>Thank you for pointing out the typo regarding the viscosity symbol below relation (15). We have rectified the issue by removing the extraneous 'μ' in the equation.</w:t>
      </w:r>
    </w:p>
    <w:p w14:paraId="429238AC" w14:textId="4C2C5B2C" w:rsidR="004E2A74" w:rsidRPr="002A21F6" w:rsidRDefault="001C1AFF" w:rsidP="008446DA">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C</w:t>
      </w:r>
      <w:r>
        <w:rPr>
          <w:rFonts w:ascii="Times New Roman" w:hAnsi="Times New Roman" w:cs="Times New Roman" w:hint="eastAsia"/>
          <w:color w:val="000000"/>
          <w:sz w:val="24"/>
          <w:szCs w:val="24"/>
        </w:rPr>
        <w:t>omments</w:t>
      </w:r>
      <w:r>
        <w:rPr>
          <w:rFonts w:ascii="Times New Roman" w:hAnsi="Times New Roman" w:cs="Times New Roman"/>
          <w:color w:val="000000"/>
          <w:sz w:val="24"/>
          <w:szCs w:val="24"/>
        </w:rPr>
        <w:t xml:space="preserve"> 8: </w:t>
      </w:r>
      <w:r w:rsidR="004E2A74" w:rsidRPr="002A21F6">
        <w:rPr>
          <w:rFonts w:ascii="Times New Roman" w:hAnsi="Times New Roman" w:cs="Times New Roman"/>
          <w:color w:val="000000"/>
          <w:sz w:val="24"/>
          <w:szCs w:val="24"/>
        </w:rPr>
        <w:t xml:space="preserve">* Section 2.1.6. « The mutual conversion </w:t>
      </w:r>
      <w:proofErr w:type="gramStart"/>
      <w:r w:rsidR="004E2A74" w:rsidRPr="002A21F6">
        <w:rPr>
          <w:rFonts w:ascii="Times New Roman" w:hAnsi="Times New Roman" w:cs="Times New Roman"/>
          <w:color w:val="000000"/>
          <w:sz w:val="24"/>
          <w:szCs w:val="24"/>
        </w:rPr>
        <w:t>» :</w:t>
      </w:r>
      <w:proofErr w:type="gramEnd"/>
      <w:r w:rsidR="004E2A74" w:rsidRPr="002A21F6">
        <w:rPr>
          <w:rFonts w:ascii="Times New Roman" w:hAnsi="Times New Roman" w:cs="Times New Roman"/>
          <w:color w:val="000000"/>
          <w:sz w:val="24"/>
          <w:szCs w:val="24"/>
        </w:rPr>
        <w:t xml:space="preserve"> is not it actually a phase conversion rate ?</w:t>
      </w:r>
    </w:p>
    <w:p w14:paraId="21FF3DD8" w14:textId="3DE13861" w:rsidR="004E2A74" w:rsidRPr="008446DA" w:rsidRDefault="008A41B4" w:rsidP="008446DA">
      <w:pPr>
        <w:spacing w:line="360" w:lineRule="auto"/>
        <w:rPr>
          <w:rFonts w:ascii="Times New Roman" w:hAnsi="Times New Roman" w:cs="Times New Roman"/>
          <w:color w:val="5B9BD5"/>
          <w:sz w:val="24"/>
          <w:szCs w:val="24"/>
        </w:rPr>
      </w:pPr>
      <w:r w:rsidRPr="002A21F6">
        <w:rPr>
          <w:rFonts w:ascii="Times New Roman" w:hAnsi="Times New Roman" w:cs="Times New Roman"/>
          <w:color w:val="5B9BD5"/>
          <w:sz w:val="24"/>
          <w:szCs w:val="24"/>
        </w:rPr>
        <w:t xml:space="preserve">Reply: </w:t>
      </w:r>
      <w:r w:rsidR="004E2A74" w:rsidRPr="002A21F6">
        <w:rPr>
          <w:rFonts w:ascii="Times New Roman" w:hAnsi="Times New Roman" w:cs="Times New Roman"/>
          <w:color w:val="5B9BD5"/>
          <w:sz w:val="24"/>
          <w:szCs w:val="24"/>
        </w:rPr>
        <w:t xml:space="preserve">It’s a phase conversion state, the article used mutual conversion to better </w:t>
      </w:r>
      <w:r w:rsidR="004E2A74" w:rsidRPr="002A21F6">
        <w:rPr>
          <w:rFonts w:ascii="Times New Roman" w:hAnsi="Times New Roman" w:cs="Times New Roman"/>
          <w:color w:val="5B9BD5"/>
          <w:sz w:val="24"/>
          <w:szCs w:val="24"/>
        </w:rPr>
        <w:lastRenderedPageBreak/>
        <w:t>demonstrate the focus on liquid and gas.</w:t>
      </w:r>
      <w:r w:rsidR="001929BD" w:rsidRPr="002A21F6">
        <w:rPr>
          <w:rFonts w:ascii="Times New Roman" w:hAnsi="Times New Roman" w:cs="Times New Roman"/>
          <w:color w:val="5B9BD5"/>
          <w:sz w:val="24"/>
          <w:szCs w:val="24"/>
        </w:rPr>
        <w:t xml:space="preserve"> We have revised the manuscript</w:t>
      </w:r>
      <w:r w:rsidR="001258EA">
        <w:rPr>
          <w:rFonts w:ascii="Times New Roman" w:hAnsi="Times New Roman" w:cs="Times New Roman"/>
          <w:color w:val="5B9BD5"/>
          <w:sz w:val="24"/>
          <w:szCs w:val="24"/>
        </w:rPr>
        <w:t xml:space="preserve">, </w:t>
      </w:r>
      <w:r w:rsidR="001258EA" w:rsidRPr="007255E9">
        <w:rPr>
          <w:rFonts w:ascii="Times New Roman" w:hAnsi="Times New Roman" w:cs="Times New Roman"/>
          <w:color w:val="5B9BD5"/>
          <w:sz w:val="24"/>
          <w:szCs w:val="24"/>
          <w:highlight w:val="yellow"/>
        </w:rPr>
        <w:t>replace all mutual conversion with phase conversion</w:t>
      </w:r>
      <w:r w:rsidR="001929BD" w:rsidRPr="002A21F6">
        <w:rPr>
          <w:rFonts w:ascii="Times New Roman" w:hAnsi="Times New Roman" w:cs="Times New Roman"/>
          <w:color w:val="5B9BD5"/>
          <w:sz w:val="24"/>
          <w:szCs w:val="24"/>
        </w:rPr>
        <w:t xml:space="preserve"> to rectify the identified inaccuracies.</w:t>
      </w:r>
      <w:r w:rsidR="00EB7863" w:rsidRPr="008446DA">
        <w:rPr>
          <w:rFonts w:ascii="Times New Roman" w:hAnsi="Times New Roman" w:cs="Times New Roman"/>
          <w:color w:val="5B9BD5"/>
          <w:sz w:val="24"/>
          <w:szCs w:val="24"/>
        </w:rPr>
        <w:t xml:space="preserve"> </w:t>
      </w:r>
    </w:p>
    <w:p w14:paraId="0CF387EF" w14:textId="08B03D45" w:rsidR="00A62F72" w:rsidRPr="008446DA" w:rsidRDefault="001C1AFF" w:rsidP="008446DA">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C</w:t>
      </w:r>
      <w:r>
        <w:rPr>
          <w:rFonts w:ascii="Times New Roman" w:hAnsi="Times New Roman" w:cs="Times New Roman" w:hint="eastAsia"/>
          <w:color w:val="000000"/>
          <w:sz w:val="24"/>
          <w:szCs w:val="24"/>
        </w:rPr>
        <w:t>omments</w:t>
      </w:r>
      <w:r>
        <w:rPr>
          <w:rFonts w:ascii="Times New Roman" w:hAnsi="Times New Roman" w:cs="Times New Roman"/>
          <w:color w:val="000000"/>
          <w:sz w:val="24"/>
          <w:szCs w:val="24"/>
        </w:rPr>
        <w:t xml:space="preserve"> 9: </w:t>
      </w:r>
      <w:r w:rsidR="00A62F72" w:rsidRPr="008446DA">
        <w:rPr>
          <w:rFonts w:ascii="Times New Roman" w:hAnsi="Times New Roman" w:cs="Times New Roman"/>
          <w:color w:val="000000"/>
          <w:sz w:val="24"/>
          <w:szCs w:val="24"/>
        </w:rPr>
        <w:t>* The description of Schroeder's paradox is interesting, but the explanation sentence should be rephrased.</w:t>
      </w:r>
    </w:p>
    <w:p w14:paraId="2216A931" w14:textId="3FAF3883" w:rsidR="004E2A74" w:rsidRPr="008446DA" w:rsidRDefault="008A41B4" w:rsidP="008446DA">
      <w:pPr>
        <w:spacing w:line="360" w:lineRule="auto"/>
        <w:rPr>
          <w:rFonts w:ascii="Times New Roman" w:hAnsi="Times New Roman" w:cs="Times New Roman"/>
          <w:color w:val="5B9BD5"/>
          <w:sz w:val="24"/>
          <w:szCs w:val="24"/>
        </w:rPr>
      </w:pPr>
      <w:r w:rsidRPr="008446DA">
        <w:rPr>
          <w:rFonts w:ascii="Times New Roman" w:hAnsi="Times New Roman" w:cs="Times New Roman"/>
          <w:color w:val="5B9BD5"/>
          <w:sz w:val="24"/>
          <w:szCs w:val="24"/>
        </w:rPr>
        <w:t xml:space="preserve">Reply: </w:t>
      </w:r>
      <w:r w:rsidR="00A62F72" w:rsidRPr="008446DA">
        <w:rPr>
          <w:rFonts w:ascii="Times New Roman" w:hAnsi="Times New Roman" w:cs="Times New Roman"/>
          <w:color w:val="5B9BD5"/>
          <w:sz w:val="24"/>
          <w:szCs w:val="24"/>
        </w:rPr>
        <w:t>We have reorganized the order of explanation for Schroeder’s paradox.</w:t>
      </w:r>
    </w:p>
    <w:p w14:paraId="14402A6A" w14:textId="2D4BB2F9" w:rsidR="006D4372" w:rsidRPr="008446DA" w:rsidRDefault="000B28F3" w:rsidP="008446DA">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C</w:t>
      </w:r>
      <w:r>
        <w:rPr>
          <w:rFonts w:ascii="Times New Roman" w:hAnsi="Times New Roman" w:cs="Times New Roman" w:hint="eastAsia"/>
          <w:color w:val="000000"/>
          <w:sz w:val="24"/>
          <w:szCs w:val="24"/>
        </w:rPr>
        <w:t>omments</w:t>
      </w:r>
      <w:r>
        <w:rPr>
          <w:rFonts w:ascii="Times New Roman" w:hAnsi="Times New Roman" w:cs="Times New Roman"/>
          <w:color w:val="000000"/>
          <w:sz w:val="24"/>
          <w:szCs w:val="24"/>
        </w:rPr>
        <w:t xml:space="preserve"> 10: </w:t>
      </w:r>
      <w:r w:rsidR="006D4372" w:rsidRPr="008446DA">
        <w:rPr>
          <w:rFonts w:ascii="Times New Roman" w:hAnsi="Times New Roman" w:cs="Times New Roman"/>
          <w:color w:val="000000"/>
          <w:sz w:val="24"/>
          <w:szCs w:val="24"/>
        </w:rPr>
        <w:t>* Rel. (35</w:t>
      </w:r>
      <w:proofErr w:type="gramStart"/>
      <w:r w:rsidR="006D4372" w:rsidRPr="008446DA">
        <w:rPr>
          <w:rFonts w:ascii="Times New Roman" w:hAnsi="Times New Roman" w:cs="Times New Roman"/>
          <w:color w:val="000000"/>
          <w:sz w:val="24"/>
          <w:szCs w:val="24"/>
        </w:rPr>
        <w:t>) :</w:t>
      </w:r>
      <w:proofErr w:type="gramEnd"/>
      <w:r w:rsidR="006D4372" w:rsidRPr="008446DA">
        <w:rPr>
          <w:rFonts w:ascii="Times New Roman" w:hAnsi="Times New Roman" w:cs="Times New Roman"/>
          <w:color w:val="000000"/>
          <w:sz w:val="24"/>
          <w:szCs w:val="24"/>
        </w:rPr>
        <w:t xml:space="preserve"> could the factor 2 for variable s be explained ?</w:t>
      </w:r>
    </w:p>
    <w:p w14:paraId="043AFF46" w14:textId="1458E355" w:rsidR="000F20F6" w:rsidRPr="008446DA" w:rsidRDefault="008A41B4" w:rsidP="008446DA">
      <w:pPr>
        <w:spacing w:line="360" w:lineRule="auto"/>
        <w:rPr>
          <w:rFonts w:ascii="Times New Roman" w:hAnsi="Times New Roman" w:cs="Times New Roman"/>
          <w:color w:val="5B9BD5"/>
          <w:sz w:val="24"/>
          <w:szCs w:val="24"/>
        </w:rPr>
      </w:pPr>
      <w:r w:rsidRPr="008446DA">
        <w:rPr>
          <w:rFonts w:ascii="Times New Roman" w:hAnsi="Times New Roman" w:cs="Times New Roman"/>
          <w:color w:val="5B9BD5"/>
          <w:sz w:val="24"/>
          <w:szCs w:val="24"/>
        </w:rPr>
        <w:t xml:space="preserve">Reply: </w:t>
      </w:r>
      <w:r w:rsidR="00694559" w:rsidRPr="008446DA">
        <w:rPr>
          <w:rFonts w:ascii="Times New Roman" w:hAnsi="Times New Roman" w:cs="Times New Roman"/>
          <w:color w:val="5B9BD5"/>
          <w:sz w:val="24"/>
          <w:szCs w:val="24"/>
        </w:rPr>
        <w:t xml:space="preserve"> </w:t>
      </w:r>
      <w:r w:rsidR="000F20F6" w:rsidRPr="008446DA">
        <w:rPr>
          <w:rFonts w:ascii="Times New Roman" w:hAnsi="Times New Roman" w:cs="Times New Roman"/>
          <w:color w:val="5B9BD5"/>
          <w:sz w:val="24"/>
          <w:szCs w:val="24"/>
        </w:rPr>
        <w:t xml:space="preserve">Relation (35) is an empirical equation derived from the seminal work of </w:t>
      </w:r>
      <w:proofErr w:type="spellStart"/>
      <w:r w:rsidR="000F20F6" w:rsidRPr="008446DA">
        <w:rPr>
          <w:rFonts w:ascii="Times New Roman" w:hAnsi="Times New Roman" w:cs="Times New Roman"/>
          <w:color w:val="5B9BD5"/>
          <w:sz w:val="24"/>
          <w:szCs w:val="24"/>
        </w:rPr>
        <w:t>Dullie</w:t>
      </w:r>
      <w:r w:rsidR="004F2E6A" w:rsidRPr="008446DA">
        <w:rPr>
          <w:rFonts w:ascii="Times New Roman" w:hAnsi="Times New Roman" w:cs="Times New Roman"/>
          <w:color w:val="5B9BD5"/>
          <w:sz w:val="24"/>
          <w:szCs w:val="24"/>
        </w:rPr>
        <w:t>n</w:t>
      </w:r>
      <w:proofErr w:type="spellEnd"/>
      <w:r w:rsidR="004F2E6A" w:rsidRPr="008446DA">
        <w:rPr>
          <w:rFonts w:ascii="Times New Roman" w:hAnsi="Times New Roman" w:cs="Times New Roman"/>
          <w:color w:val="5B9BD5"/>
          <w:sz w:val="24"/>
          <w:szCs w:val="24"/>
        </w:rPr>
        <w:t xml:space="preserve"> (</w:t>
      </w:r>
      <w:bookmarkStart w:id="12" w:name="OLE_LINK108"/>
      <w:r w:rsidR="004F2E6A" w:rsidRPr="008446DA">
        <w:rPr>
          <w:rFonts w:ascii="Times New Roman" w:hAnsi="Times New Roman" w:cs="Times New Roman"/>
          <w:color w:val="5B9BD5"/>
          <w:sz w:val="24"/>
          <w:szCs w:val="24"/>
        </w:rPr>
        <w:t xml:space="preserve">F.A. </w:t>
      </w:r>
      <w:bookmarkStart w:id="13" w:name="_Hlk164186290"/>
      <w:proofErr w:type="spellStart"/>
      <w:r w:rsidR="004F2E6A" w:rsidRPr="008446DA">
        <w:rPr>
          <w:rFonts w:ascii="Times New Roman" w:hAnsi="Times New Roman" w:cs="Times New Roman"/>
          <w:color w:val="5B9BD5"/>
          <w:sz w:val="24"/>
          <w:szCs w:val="24"/>
        </w:rPr>
        <w:t>Dullien</w:t>
      </w:r>
      <w:bookmarkEnd w:id="12"/>
      <w:bookmarkEnd w:id="13"/>
      <w:proofErr w:type="spellEnd"/>
      <w:r w:rsidR="004F2E6A" w:rsidRPr="008446DA">
        <w:rPr>
          <w:rFonts w:ascii="Times New Roman" w:hAnsi="Times New Roman" w:cs="Times New Roman"/>
          <w:color w:val="5B9BD5"/>
          <w:sz w:val="24"/>
          <w:szCs w:val="24"/>
        </w:rPr>
        <w:t xml:space="preserve">. </w:t>
      </w:r>
      <w:bookmarkStart w:id="14" w:name="OLE_LINK106"/>
      <w:r w:rsidR="004F2E6A" w:rsidRPr="008446DA">
        <w:rPr>
          <w:rFonts w:ascii="Times New Roman" w:hAnsi="Times New Roman" w:cs="Times New Roman"/>
          <w:color w:val="5B9BD5"/>
          <w:sz w:val="24"/>
          <w:szCs w:val="24"/>
        </w:rPr>
        <w:t>Porous media: fluid transport and pore structure</w:t>
      </w:r>
      <w:bookmarkEnd w:id="14"/>
      <w:r w:rsidR="004F2E6A" w:rsidRPr="008446DA">
        <w:rPr>
          <w:rFonts w:ascii="Times New Roman" w:hAnsi="Times New Roman" w:cs="Times New Roman"/>
          <w:color w:val="5B9BD5"/>
          <w:sz w:val="24"/>
          <w:szCs w:val="24"/>
        </w:rPr>
        <w:t>. 2nd ed. Academic Press; 1992.)</w:t>
      </w:r>
      <w:r w:rsidR="000F20F6" w:rsidRPr="008446DA">
        <w:rPr>
          <w:rFonts w:ascii="Times New Roman" w:hAnsi="Times New Roman" w:cs="Times New Roman"/>
          <w:color w:val="5B9BD5"/>
          <w:sz w:val="24"/>
          <w:szCs w:val="24"/>
        </w:rPr>
        <w:t xml:space="preserve">. The presence of the factor 2 is a consequence of the specific formulation proposed by </w:t>
      </w:r>
      <w:proofErr w:type="spellStart"/>
      <w:r w:rsidR="000F20F6" w:rsidRPr="008446DA">
        <w:rPr>
          <w:rFonts w:ascii="Times New Roman" w:hAnsi="Times New Roman" w:cs="Times New Roman"/>
          <w:color w:val="5B9BD5"/>
          <w:sz w:val="24"/>
          <w:szCs w:val="24"/>
        </w:rPr>
        <w:t>Dullien</w:t>
      </w:r>
      <w:proofErr w:type="spellEnd"/>
      <w:r w:rsidR="000F20F6" w:rsidRPr="008446DA">
        <w:rPr>
          <w:rFonts w:ascii="Times New Roman" w:hAnsi="Times New Roman" w:cs="Times New Roman"/>
          <w:color w:val="5B9BD5"/>
          <w:sz w:val="24"/>
          <w:szCs w:val="24"/>
        </w:rPr>
        <w:t xml:space="preserve"> and the underlying assumptions in his theoretical framework</w:t>
      </w:r>
      <w:r w:rsidR="00387B39" w:rsidRPr="008446DA">
        <w:rPr>
          <w:rFonts w:ascii="Times New Roman" w:hAnsi="Times New Roman" w:cs="Times New Roman"/>
          <w:color w:val="5B9BD5"/>
          <w:sz w:val="24"/>
          <w:szCs w:val="24"/>
        </w:rPr>
        <w:t>.</w:t>
      </w:r>
    </w:p>
    <w:p w14:paraId="35C337F5" w14:textId="1E201F04" w:rsidR="008446DA" w:rsidRDefault="00523C2C" w:rsidP="008446DA">
      <w:pPr>
        <w:spacing w:line="360" w:lineRule="auto"/>
        <w:rPr>
          <w:ins w:id="15" w:author="M18464" w:date="2024-05-06T23:10:00Z"/>
          <w:rFonts w:ascii="Times New Roman" w:hAnsi="Times New Roman" w:cs="Times New Roman"/>
          <w:color w:val="000000"/>
          <w:sz w:val="24"/>
          <w:szCs w:val="24"/>
        </w:rPr>
      </w:pPr>
      <w:r>
        <w:rPr>
          <w:rFonts w:ascii="Times New Roman" w:hAnsi="Times New Roman" w:cs="Times New Roman"/>
          <w:color w:val="000000"/>
          <w:sz w:val="24"/>
          <w:szCs w:val="24"/>
        </w:rPr>
        <w:t>C</w:t>
      </w:r>
      <w:r>
        <w:rPr>
          <w:rFonts w:ascii="Times New Roman" w:hAnsi="Times New Roman" w:cs="Times New Roman" w:hint="eastAsia"/>
          <w:color w:val="000000"/>
          <w:sz w:val="24"/>
          <w:szCs w:val="24"/>
        </w:rPr>
        <w:t>omments</w:t>
      </w:r>
      <w:r>
        <w:rPr>
          <w:rFonts w:ascii="Times New Roman" w:hAnsi="Times New Roman" w:cs="Times New Roman"/>
          <w:color w:val="000000"/>
          <w:sz w:val="24"/>
          <w:szCs w:val="24"/>
        </w:rPr>
        <w:t xml:space="preserve"> 11: </w:t>
      </w:r>
      <w:r w:rsidR="00001400" w:rsidRPr="008446DA">
        <w:rPr>
          <w:rFonts w:ascii="Times New Roman" w:hAnsi="Times New Roman" w:cs="Times New Roman"/>
          <w:color w:val="000000"/>
          <w:sz w:val="24"/>
          <w:szCs w:val="24"/>
        </w:rPr>
        <w:t xml:space="preserve">* General comment for a recurrent </w:t>
      </w:r>
      <w:proofErr w:type="gramStart"/>
      <w:r w:rsidR="00001400" w:rsidRPr="008446DA">
        <w:rPr>
          <w:rFonts w:ascii="Times New Roman" w:hAnsi="Times New Roman" w:cs="Times New Roman"/>
          <w:color w:val="000000"/>
          <w:sz w:val="24"/>
          <w:szCs w:val="24"/>
        </w:rPr>
        <w:t>point :</w:t>
      </w:r>
      <w:proofErr w:type="gramEnd"/>
      <w:r w:rsidR="00001400" w:rsidRPr="008446DA">
        <w:rPr>
          <w:rFonts w:ascii="Times New Roman" w:hAnsi="Times New Roman" w:cs="Times New Roman"/>
          <w:color w:val="000000"/>
          <w:sz w:val="24"/>
          <w:szCs w:val="24"/>
        </w:rPr>
        <w:t xml:space="preserve"> in many places in the paper, the expression of a variable is introduced in an sentence, the expression is given, and followed by « where X is the variable … ». The lengthy, </w:t>
      </w:r>
      <w:proofErr w:type="spellStart"/>
      <w:r w:rsidR="00001400" w:rsidRPr="008446DA">
        <w:rPr>
          <w:rFonts w:ascii="Times New Roman" w:hAnsi="Times New Roman" w:cs="Times New Roman"/>
          <w:color w:val="000000"/>
          <w:sz w:val="24"/>
          <w:szCs w:val="24"/>
        </w:rPr>
        <w:t>repetive</w:t>
      </w:r>
      <w:proofErr w:type="spellEnd"/>
      <w:r w:rsidR="00001400" w:rsidRPr="008446DA">
        <w:rPr>
          <w:rFonts w:ascii="Times New Roman" w:hAnsi="Times New Roman" w:cs="Times New Roman"/>
          <w:color w:val="000000"/>
          <w:sz w:val="24"/>
          <w:szCs w:val="24"/>
        </w:rPr>
        <w:t xml:space="preserve"> structure could be easily replaced by introducing the expression of variable X (here give its </w:t>
      </w:r>
      <w:proofErr w:type="gramStart"/>
      <w:r w:rsidR="00001400" w:rsidRPr="008446DA">
        <w:rPr>
          <w:rFonts w:ascii="Times New Roman" w:hAnsi="Times New Roman" w:cs="Times New Roman"/>
          <w:color w:val="000000"/>
          <w:sz w:val="24"/>
          <w:szCs w:val="24"/>
        </w:rPr>
        <w:t>name !</w:t>
      </w:r>
      <w:proofErr w:type="gramEnd"/>
      <w:r w:rsidR="00001400" w:rsidRPr="008446DA">
        <w:rPr>
          <w:rFonts w:ascii="Times New Roman" w:hAnsi="Times New Roman" w:cs="Times New Roman"/>
          <w:color w:val="000000"/>
          <w:sz w:val="24"/>
          <w:szCs w:val="24"/>
        </w:rPr>
        <w:t>) before this expression. Besides, the recurrent expression « is represented as follows » could be (</w:t>
      </w:r>
      <w:proofErr w:type="spellStart"/>
      <w:r w:rsidR="00001400" w:rsidRPr="008446DA">
        <w:rPr>
          <w:rFonts w:ascii="Times New Roman" w:hAnsi="Times New Roman" w:cs="Times New Roman"/>
          <w:color w:val="000000"/>
          <w:sz w:val="24"/>
          <w:szCs w:val="24"/>
        </w:rPr>
        <w:t>i</w:t>
      </w:r>
      <w:proofErr w:type="spellEnd"/>
      <w:r w:rsidR="00001400" w:rsidRPr="008446DA">
        <w:rPr>
          <w:rFonts w:ascii="Times New Roman" w:hAnsi="Times New Roman" w:cs="Times New Roman"/>
          <w:color w:val="000000"/>
          <w:sz w:val="24"/>
          <w:szCs w:val="24"/>
        </w:rPr>
        <w:t>) improved, and sometimes be rewritten with alternative words.</w:t>
      </w:r>
    </w:p>
    <w:p w14:paraId="101762B3" w14:textId="1234244D" w:rsidR="00001400" w:rsidRPr="0000253E" w:rsidRDefault="00551E06" w:rsidP="008446DA">
      <w:pPr>
        <w:spacing w:line="360" w:lineRule="auto"/>
        <w:rPr>
          <w:rFonts w:ascii="Times New Roman" w:hAnsi="Times New Roman" w:cs="Times New Roman"/>
          <w:color w:val="5B9BD5"/>
          <w:sz w:val="24"/>
          <w:szCs w:val="24"/>
        </w:rPr>
      </w:pPr>
      <w:r w:rsidRPr="008446DA">
        <w:rPr>
          <w:rFonts w:ascii="Times New Roman" w:hAnsi="Times New Roman" w:cs="Times New Roman"/>
          <w:color w:val="5B9BD5"/>
          <w:sz w:val="24"/>
          <w:szCs w:val="24"/>
        </w:rPr>
        <w:t xml:space="preserve">Reply: </w:t>
      </w:r>
      <w:r w:rsidRPr="00551E06">
        <w:rPr>
          <w:rFonts w:ascii="Times New Roman" w:hAnsi="Times New Roman" w:cs="Times New Roman"/>
          <w:color w:val="5B9BD5"/>
          <w:sz w:val="24"/>
          <w:szCs w:val="24"/>
        </w:rPr>
        <w:t>We have revised the manuscript to replace some repetitive structures</w:t>
      </w:r>
      <w:r>
        <w:rPr>
          <w:rFonts w:ascii="Times New Roman" w:hAnsi="Times New Roman" w:cs="Times New Roman"/>
          <w:color w:val="5B9BD5"/>
          <w:sz w:val="24"/>
          <w:szCs w:val="24"/>
        </w:rPr>
        <w:t>.</w:t>
      </w:r>
      <w:r w:rsidR="00001400" w:rsidRPr="008446DA">
        <w:rPr>
          <w:rFonts w:ascii="Times New Roman" w:hAnsi="Times New Roman" w:cs="Times New Roman"/>
          <w:color w:val="000000"/>
          <w:sz w:val="24"/>
          <w:szCs w:val="24"/>
        </w:rPr>
        <w:br/>
      </w:r>
      <w:r w:rsidR="00C46C8C">
        <w:rPr>
          <w:rFonts w:ascii="Times New Roman" w:hAnsi="Times New Roman" w:cs="Times New Roman"/>
          <w:color w:val="000000"/>
          <w:sz w:val="24"/>
          <w:szCs w:val="24"/>
        </w:rPr>
        <w:t>C</w:t>
      </w:r>
      <w:r w:rsidR="00C46C8C">
        <w:rPr>
          <w:rFonts w:ascii="Times New Roman" w:hAnsi="Times New Roman" w:cs="Times New Roman" w:hint="eastAsia"/>
          <w:color w:val="000000"/>
          <w:sz w:val="24"/>
          <w:szCs w:val="24"/>
        </w:rPr>
        <w:t>omments</w:t>
      </w:r>
      <w:r w:rsidR="00C46C8C">
        <w:rPr>
          <w:rFonts w:ascii="Times New Roman" w:hAnsi="Times New Roman" w:cs="Times New Roman"/>
          <w:color w:val="000000"/>
          <w:sz w:val="24"/>
          <w:szCs w:val="24"/>
        </w:rPr>
        <w:t xml:space="preserve"> 12: </w:t>
      </w:r>
      <w:r w:rsidR="00001400" w:rsidRPr="008446DA">
        <w:rPr>
          <w:rFonts w:ascii="Times New Roman" w:hAnsi="Times New Roman" w:cs="Times New Roman"/>
          <w:color w:val="000000"/>
          <w:sz w:val="24"/>
          <w:szCs w:val="24"/>
        </w:rPr>
        <w:t xml:space="preserve">* Does rel. (55) apply for any </w:t>
      </w:r>
      <w:proofErr w:type="spellStart"/>
      <w:r w:rsidR="00001400" w:rsidRPr="008446DA">
        <w:rPr>
          <w:rFonts w:ascii="Times New Roman" w:hAnsi="Times New Roman" w:cs="Times New Roman"/>
          <w:color w:val="000000"/>
          <w:sz w:val="24"/>
          <w:szCs w:val="24"/>
        </w:rPr>
        <w:t>polysulfonated</w:t>
      </w:r>
      <w:proofErr w:type="spellEnd"/>
      <w:r w:rsidR="00001400" w:rsidRPr="008446DA">
        <w:rPr>
          <w:rFonts w:ascii="Times New Roman" w:hAnsi="Times New Roman" w:cs="Times New Roman"/>
          <w:color w:val="000000"/>
          <w:sz w:val="24"/>
          <w:szCs w:val="24"/>
        </w:rPr>
        <w:t xml:space="preserve"> membrane, in particular for the membrane used in this </w:t>
      </w:r>
      <w:proofErr w:type="gramStart"/>
      <w:r w:rsidR="00001400" w:rsidRPr="008446DA">
        <w:rPr>
          <w:rFonts w:ascii="Times New Roman" w:hAnsi="Times New Roman" w:cs="Times New Roman"/>
          <w:color w:val="000000"/>
          <w:sz w:val="24"/>
          <w:szCs w:val="24"/>
        </w:rPr>
        <w:t>work ?</w:t>
      </w:r>
      <w:proofErr w:type="gramEnd"/>
    </w:p>
    <w:p w14:paraId="6C321C28" w14:textId="0418B4ED" w:rsidR="00001400" w:rsidRPr="008446DA" w:rsidRDefault="008A41B4" w:rsidP="008446DA">
      <w:pPr>
        <w:spacing w:line="360" w:lineRule="auto"/>
        <w:rPr>
          <w:rFonts w:ascii="Times New Roman" w:hAnsi="Times New Roman" w:cs="Times New Roman"/>
          <w:color w:val="000000"/>
          <w:sz w:val="24"/>
          <w:szCs w:val="24"/>
        </w:rPr>
      </w:pPr>
      <w:r w:rsidRPr="008446DA">
        <w:rPr>
          <w:rFonts w:ascii="Times New Roman" w:hAnsi="Times New Roman" w:cs="Times New Roman"/>
          <w:color w:val="5B9BD5"/>
          <w:sz w:val="24"/>
          <w:szCs w:val="24"/>
        </w:rPr>
        <w:t xml:space="preserve">Reply: </w:t>
      </w:r>
      <w:r w:rsidR="00001400" w:rsidRPr="008446DA">
        <w:rPr>
          <w:rFonts w:ascii="Times New Roman" w:hAnsi="Times New Roman" w:cs="Times New Roman"/>
          <w:color w:val="5B9BD5"/>
          <w:sz w:val="24"/>
          <w:szCs w:val="24"/>
        </w:rPr>
        <w:t>This equation is</w:t>
      </w:r>
      <w:r w:rsidR="00906C89" w:rsidRPr="008446DA">
        <w:rPr>
          <w:rFonts w:ascii="Times New Roman" w:hAnsi="Times New Roman" w:cs="Times New Roman"/>
          <w:color w:val="5B9BD5"/>
          <w:sz w:val="24"/>
          <w:szCs w:val="24"/>
        </w:rPr>
        <w:t xml:space="preserve"> an empirical equation</w:t>
      </w:r>
      <w:r w:rsidR="00001400" w:rsidRPr="008446DA">
        <w:rPr>
          <w:rFonts w:ascii="Times New Roman" w:hAnsi="Times New Roman" w:cs="Times New Roman"/>
          <w:color w:val="5B9BD5"/>
          <w:sz w:val="24"/>
          <w:szCs w:val="24"/>
        </w:rPr>
        <w:t xml:space="preserve"> referenced from Jiao’s </w:t>
      </w:r>
      <w:proofErr w:type="gramStart"/>
      <w:r w:rsidR="00001400" w:rsidRPr="008446DA">
        <w:rPr>
          <w:rFonts w:ascii="Times New Roman" w:hAnsi="Times New Roman" w:cs="Times New Roman"/>
          <w:color w:val="5B9BD5"/>
          <w:sz w:val="24"/>
          <w:szCs w:val="24"/>
        </w:rPr>
        <w:t>work</w:t>
      </w:r>
      <w:r w:rsidR="00C63C60">
        <w:rPr>
          <w:rFonts w:ascii="Times New Roman" w:hAnsi="Times New Roman" w:cs="Times New Roman" w:hint="eastAsia"/>
          <w:color w:val="5B9BD5"/>
          <w:sz w:val="24"/>
          <w:szCs w:val="24"/>
        </w:rPr>
        <w:t>(</w:t>
      </w:r>
      <w:proofErr w:type="gramEnd"/>
      <w:r w:rsidR="00C63C60" w:rsidRPr="00C63C60">
        <w:rPr>
          <w:rFonts w:ascii="Times New Roman" w:hAnsi="Times New Roman" w:cs="Times New Roman"/>
          <w:i/>
          <w:iCs/>
          <w:color w:val="5B9BD5"/>
          <w:sz w:val="24"/>
          <w:szCs w:val="24"/>
        </w:rPr>
        <w:t>K. Jiao, X. Li. Water transport in polymer electrolyte membrane fuel cells. Prog Energy Combust Sci 2011; 37: 221-291</w:t>
      </w:r>
      <w:r w:rsidR="00C63C60">
        <w:rPr>
          <w:rFonts w:ascii="Times New Roman" w:hAnsi="Times New Roman" w:cs="Times New Roman" w:hint="eastAsia"/>
          <w:color w:val="5B9BD5"/>
          <w:sz w:val="24"/>
          <w:szCs w:val="24"/>
        </w:rPr>
        <w:t>)</w:t>
      </w:r>
      <w:r w:rsidR="00001400" w:rsidRPr="008446DA">
        <w:rPr>
          <w:rFonts w:ascii="Times New Roman" w:hAnsi="Times New Roman" w:cs="Times New Roman"/>
          <w:color w:val="5B9BD5"/>
          <w:sz w:val="24"/>
          <w:szCs w:val="24"/>
        </w:rPr>
        <w:t>. The parameter of this equation is applied to all PEMs.</w:t>
      </w:r>
      <w:r w:rsidR="00001400" w:rsidRPr="00C63C60">
        <w:rPr>
          <w:rFonts w:ascii="Times New Roman" w:hAnsi="Times New Roman" w:cs="Times New Roman"/>
          <w:color w:val="5B9BD5"/>
          <w:sz w:val="24"/>
          <w:szCs w:val="24"/>
        </w:rPr>
        <w:br/>
      </w:r>
      <w:r w:rsidR="0037263B">
        <w:rPr>
          <w:rFonts w:ascii="Times New Roman" w:hAnsi="Times New Roman" w:cs="Times New Roman"/>
          <w:color w:val="000000"/>
          <w:sz w:val="24"/>
          <w:szCs w:val="24"/>
        </w:rPr>
        <w:t>C</w:t>
      </w:r>
      <w:r w:rsidR="0037263B">
        <w:rPr>
          <w:rFonts w:ascii="Times New Roman" w:hAnsi="Times New Roman" w:cs="Times New Roman" w:hint="eastAsia"/>
          <w:color w:val="000000"/>
          <w:sz w:val="24"/>
          <w:szCs w:val="24"/>
        </w:rPr>
        <w:t>omments</w:t>
      </w:r>
      <w:r w:rsidR="0037263B">
        <w:rPr>
          <w:rFonts w:ascii="Times New Roman" w:hAnsi="Times New Roman" w:cs="Times New Roman"/>
          <w:color w:val="000000"/>
          <w:sz w:val="24"/>
          <w:szCs w:val="24"/>
        </w:rPr>
        <w:t xml:space="preserve"> 13: </w:t>
      </w:r>
      <w:r w:rsidR="00001400" w:rsidRPr="008446DA">
        <w:rPr>
          <w:rFonts w:ascii="Times New Roman" w:hAnsi="Times New Roman" w:cs="Times New Roman"/>
          <w:color w:val="000000"/>
          <w:sz w:val="24"/>
          <w:szCs w:val="24"/>
        </w:rPr>
        <w:t xml:space="preserve">* Table </w:t>
      </w:r>
      <w:proofErr w:type="gramStart"/>
      <w:r w:rsidR="00001400" w:rsidRPr="008446DA">
        <w:rPr>
          <w:rFonts w:ascii="Times New Roman" w:hAnsi="Times New Roman" w:cs="Times New Roman"/>
          <w:color w:val="000000"/>
          <w:sz w:val="24"/>
          <w:szCs w:val="24"/>
        </w:rPr>
        <w:t>1 :</w:t>
      </w:r>
      <w:proofErr w:type="gramEnd"/>
      <w:r w:rsidR="00001400" w:rsidRPr="008446DA">
        <w:rPr>
          <w:rFonts w:ascii="Times New Roman" w:hAnsi="Times New Roman" w:cs="Times New Roman"/>
          <w:color w:val="000000"/>
          <w:sz w:val="24"/>
          <w:szCs w:val="24"/>
        </w:rPr>
        <w:t xml:space="preserve"> could it be specified that the temperature was at 65°C (338.15 K) ?</w:t>
      </w:r>
    </w:p>
    <w:p w14:paraId="596F0E09" w14:textId="572332A1" w:rsidR="00001400" w:rsidRPr="008446DA" w:rsidRDefault="008A41B4" w:rsidP="008446DA">
      <w:pPr>
        <w:spacing w:line="360" w:lineRule="auto"/>
        <w:rPr>
          <w:rFonts w:ascii="Times New Roman" w:hAnsi="Times New Roman" w:cs="Times New Roman"/>
          <w:color w:val="000000"/>
          <w:sz w:val="24"/>
          <w:szCs w:val="24"/>
        </w:rPr>
      </w:pPr>
      <w:r w:rsidRPr="00B05358">
        <w:rPr>
          <w:rFonts w:ascii="Times New Roman" w:hAnsi="Times New Roman" w:cs="Times New Roman"/>
          <w:color w:val="5B9BD5"/>
          <w:sz w:val="24"/>
          <w:szCs w:val="24"/>
        </w:rPr>
        <w:t xml:space="preserve">Reply: </w:t>
      </w:r>
      <w:r w:rsidR="00353AC3" w:rsidRPr="00B05358">
        <w:rPr>
          <w:rFonts w:ascii="Times New Roman" w:hAnsi="Times New Roman" w:cs="Times New Roman"/>
          <w:color w:val="5B9BD5"/>
          <w:sz w:val="24"/>
          <w:szCs w:val="24"/>
        </w:rPr>
        <w:t>We have ad</w:t>
      </w:r>
      <w:r w:rsidR="00001400" w:rsidRPr="00B05358">
        <w:rPr>
          <w:rFonts w:ascii="Times New Roman" w:hAnsi="Times New Roman" w:cs="Times New Roman"/>
          <w:color w:val="5B9BD5"/>
          <w:sz w:val="24"/>
          <w:szCs w:val="24"/>
        </w:rPr>
        <w:t>d</w:t>
      </w:r>
      <w:r w:rsidR="00353AC3" w:rsidRPr="00B05358">
        <w:rPr>
          <w:rFonts w:ascii="Times New Roman" w:hAnsi="Times New Roman" w:cs="Times New Roman"/>
          <w:color w:val="5B9BD5"/>
          <w:sz w:val="24"/>
          <w:szCs w:val="24"/>
        </w:rPr>
        <w:t>ed</w:t>
      </w:r>
      <w:r w:rsidR="00001400" w:rsidRPr="00B05358">
        <w:rPr>
          <w:rFonts w:ascii="Times New Roman" w:hAnsi="Times New Roman" w:cs="Times New Roman"/>
          <w:color w:val="5B9BD5"/>
          <w:sz w:val="24"/>
          <w:szCs w:val="24"/>
        </w:rPr>
        <w:t xml:space="preserve"> extra constraint to table header</w:t>
      </w:r>
      <w:r w:rsidR="003B004F" w:rsidRPr="00B05358">
        <w:rPr>
          <w:rFonts w:ascii="Times New Roman" w:hAnsi="Times New Roman" w:cs="Times New Roman"/>
          <w:color w:val="5B9BD5"/>
          <w:sz w:val="24"/>
          <w:szCs w:val="24"/>
        </w:rPr>
        <w:t>, to specify the temperature at 65</w:t>
      </w:r>
      <w:r w:rsidR="00B05358" w:rsidRPr="00B05358">
        <w:rPr>
          <w:rFonts w:ascii="Times New Roman" w:hAnsi="Times New Roman" w:cs="Times New Roman" w:hint="eastAsia"/>
          <w:color w:val="5B9BD5"/>
          <w:sz w:val="24"/>
          <w:szCs w:val="24"/>
        </w:rPr>
        <w:t xml:space="preserve"> </w:t>
      </w:r>
      <w:r w:rsidR="00B05358" w:rsidRPr="00B05358">
        <w:rPr>
          <w:rFonts w:ascii="Times New Roman" w:hAnsi="Times New Roman" w:cs="Times New Roman" w:hint="eastAsia"/>
          <w:color w:val="5B9BD5"/>
          <w:sz w:val="24"/>
          <w:szCs w:val="24"/>
          <w:highlight w:val="yellow"/>
        </w:rPr>
        <w:t>℃</w:t>
      </w:r>
      <w:del w:id="16" w:author="一语 仲" w:date="2024-05-15T13:08:00Z" w16du:dateUtc="2024-05-15T05:08:00Z">
        <w:r w:rsidR="00001400" w:rsidRPr="008446DA" w:rsidDel="009E18F6">
          <w:rPr>
            <w:rFonts w:ascii="Times New Roman" w:hAnsi="Times New Roman" w:cs="Times New Roman"/>
            <w:color w:val="000000"/>
            <w:sz w:val="24"/>
            <w:szCs w:val="24"/>
          </w:rPr>
          <w:br/>
        </w:r>
      </w:del>
      <w:r w:rsidR="00552456">
        <w:rPr>
          <w:rFonts w:ascii="Times New Roman" w:hAnsi="Times New Roman" w:cs="Times New Roman"/>
          <w:color w:val="000000"/>
          <w:sz w:val="24"/>
          <w:szCs w:val="24"/>
        </w:rPr>
        <w:t>C</w:t>
      </w:r>
      <w:r w:rsidR="00552456">
        <w:rPr>
          <w:rFonts w:ascii="Times New Roman" w:hAnsi="Times New Roman" w:cs="Times New Roman" w:hint="eastAsia"/>
          <w:color w:val="000000"/>
          <w:sz w:val="24"/>
          <w:szCs w:val="24"/>
        </w:rPr>
        <w:t>omments</w:t>
      </w:r>
      <w:r w:rsidR="00552456">
        <w:rPr>
          <w:rFonts w:ascii="Times New Roman" w:hAnsi="Times New Roman" w:cs="Times New Roman"/>
          <w:color w:val="000000"/>
          <w:sz w:val="24"/>
          <w:szCs w:val="24"/>
        </w:rPr>
        <w:t xml:space="preserve"> 14: </w:t>
      </w:r>
      <w:r w:rsidR="00001400" w:rsidRPr="008446DA">
        <w:rPr>
          <w:rFonts w:ascii="Times New Roman" w:hAnsi="Times New Roman" w:cs="Times New Roman"/>
          <w:color w:val="000000"/>
          <w:sz w:val="24"/>
          <w:szCs w:val="24"/>
        </w:rPr>
        <w:t>* Rel. (62</w:t>
      </w:r>
      <w:proofErr w:type="gramStart"/>
      <w:r w:rsidR="00001400" w:rsidRPr="008446DA">
        <w:rPr>
          <w:rFonts w:ascii="Times New Roman" w:hAnsi="Times New Roman" w:cs="Times New Roman"/>
          <w:color w:val="000000"/>
          <w:sz w:val="24"/>
          <w:szCs w:val="24"/>
        </w:rPr>
        <w:t>) :</w:t>
      </w:r>
      <w:proofErr w:type="gramEnd"/>
      <w:r w:rsidR="00001400" w:rsidRPr="008446DA">
        <w:rPr>
          <w:rFonts w:ascii="Times New Roman" w:hAnsi="Times New Roman" w:cs="Times New Roman"/>
          <w:color w:val="000000"/>
          <w:sz w:val="24"/>
          <w:szCs w:val="24"/>
        </w:rPr>
        <w:t xml:space="preserve"> what does </w:t>
      </w:r>
      <w:proofErr w:type="spellStart"/>
      <w:r w:rsidR="00001400" w:rsidRPr="008446DA">
        <w:rPr>
          <w:rFonts w:ascii="Times New Roman" w:hAnsi="Times New Roman" w:cs="Times New Roman"/>
          <w:color w:val="000000"/>
          <w:sz w:val="24"/>
          <w:szCs w:val="24"/>
        </w:rPr>
        <w:t>wk</w:t>
      </w:r>
      <w:proofErr w:type="spellEnd"/>
      <w:r w:rsidR="00FC3DEB" w:rsidRPr="00B05358">
        <w:rPr>
          <w:rFonts w:ascii="Times New Roman" w:hAnsi="Times New Roman" w:cs="Times New Roman" w:hint="eastAsia"/>
          <w:color w:val="000000"/>
          <w:sz w:val="24"/>
          <w:szCs w:val="24"/>
          <w:highlight w:val="yellow"/>
          <w:vertAlign w:val="superscript"/>
        </w:rPr>
        <w:t>(</w:t>
      </w:r>
      <w:proofErr w:type="spellStart"/>
      <w:r w:rsidR="00FC3DEB" w:rsidRPr="00B05358">
        <w:rPr>
          <w:rFonts w:ascii="Times New Roman" w:hAnsi="Times New Roman" w:cs="Times New Roman" w:hint="eastAsia"/>
          <w:color w:val="000000"/>
          <w:sz w:val="24"/>
          <w:szCs w:val="24"/>
          <w:highlight w:val="yellow"/>
          <w:vertAlign w:val="superscript"/>
        </w:rPr>
        <w:t>i</w:t>
      </w:r>
      <w:proofErr w:type="spellEnd"/>
      <w:r w:rsidR="00FC3DEB" w:rsidRPr="00B05358">
        <w:rPr>
          <w:rFonts w:ascii="Times New Roman" w:hAnsi="Times New Roman" w:cs="Times New Roman" w:hint="eastAsia"/>
          <w:color w:val="000000"/>
          <w:sz w:val="24"/>
          <w:szCs w:val="24"/>
          <w:highlight w:val="yellow"/>
          <w:vertAlign w:val="superscript"/>
        </w:rPr>
        <w:t>)</w:t>
      </w:r>
      <w:r w:rsidR="00001400" w:rsidRPr="008446DA">
        <w:rPr>
          <w:rFonts w:ascii="Times New Roman" w:hAnsi="Times New Roman" w:cs="Times New Roman"/>
          <w:color w:val="000000"/>
          <w:sz w:val="24"/>
          <w:szCs w:val="24"/>
        </w:rPr>
        <w:t xml:space="preserve"> represent ?</w:t>
      </w:r>
    </w:p>
    <w:p w14:paraId="3022A404" w14:textId="6745FBB5" w:rsidR="0063727F" w:rsidRPr="00AE16EE" w:rsidRDefault="008A41B4" w:rsidP="008446DA">
      <w:pPr>
        <w:spacing w:line="360" w:lineRule="auto"/>
        <w:rPr>
          <w:rFonts w:ascii="Times New Roman" w:hAnsi="Times New Roman" w:cs="Times New Roman"/>
          <w:color w:val="5B9BD5"/>
          <w:sz w:val="24"/>
          <w:szCs w:val="24"/>
          <w:vertAlign w:val="subscript"/>
        </w:rPr>
      </w:pPr>
      <w:r w:rsidRPr="008446DA">
        <w:rPr>
          <w:rFonts w:ascii="Times New Roman" w:hAnsi="Times New Roman" w:cs="Times New Roman"/>
          <w:color w:val="5B9BD5"/>
          <w:sz w:val="24"/>
          <w:szCs w:val="24"/>
        </w:rPr>
        <w:t xml:space="preserve">Reply: </w:t>
      </w:r>
      <w:r w:rsidR="00001400" w:rsidRPr="008446DA">
        <w:rPr>
          <w:rFonts w:ascii="Times New Roman" w:hAnsi="Times New Roman" w:cs="Times New Roman"/>
          <w:color w:val="5B9BD5"/>
          <w:sz w:val="24"/>
          <w:szCs w:val="24"/>
        </w:rPr>
        <w:t xml:space="preserve">The </w:t>
      </w:r>
      <w:proofErr w:type="spellStart"/>
      <w:r w:rsidR="009777C7" w:rsidRPr="00B05358">
        <w:rPr>
          <w:rFonts w:ascii="Times New Roman" w:hAnsi="Times New Roman" w:cs="Times New Roman"/>
          <w:color w:val="5B9BD5"/>
          <w:sz w:val="24"/>
          <w:szCs w:val="24"/>
          <w:highlight w:val="yellow"/>
        </w:rPr>
        <w:t>wk</w:t>
      </w:r>
      <w:proofErr w:type="spellEnd"/>
      <w:r w:rsidR="009777C7" w:rsidRPr="00B05358">
        <w:rPr>
          <w:rFonts w:ascii="Times New Roman" w:hAnsi="Times New Roman" w:cs="Times New Roman"/>
          <w:color w:val="5B9BD5"/>
          <w:sz w:val="24"/>
          <w:szCs w:val="24"/>
          <w:highlight w:val="yellow"/>
          <w:vertAlign w:val="superscript"/>
        </w:rPr>
        <w:t>(</w:t>
      </w:r>
      <w:proofErr w:type="spellStart"/>
      <w:r w:rsidR="009777C7" w:rsidRPr="00B05358">
        <w:rPr>
          <w:rFonts w:ascii="Times New Roman" w:hAnsi="Times New Roman" w:cs="Times New Roman"/>
          <w:color w:val="5B9BD5"/>
          <w:sz w:val="24"/>
          <w:szCs w:val="24"/>
          <w:highlight w:val="yellow"/>
          <w:vertAlign w:val="superscript"/>
        </w:rPr>
        <w:t>i</w:t>
      </w:r>
      <w:proofErr w:type="spellEnd"/>
      <w:r w:rsidR="009777C7" w:rsidRPr="00B05358">
        <w:rPr>
          <w:rFonts w:ascii="Times New Roman" w:hAnsi="Times New Roman" w:cs="Times New Roman"/>
          <w:color w:val="5B9BD5"/>
          <w:sz w:val="24"/>
          <w:szCs w:val="24"/>
          <w:highlight w:val="yellow"/>
          <w:vertAlign w:val="superscript"/>
        </w:rPr>
        <w:t>)</w:t>
      </w:r>
      <w:r w:rsidR="00001400" w:rsidRPr="008446DA">
        <w:rPr>
          <w:rFonts w:ascii="Times New Roman" w:hAnsi="Times New Roman" w:cs="Times New Roman"/>
          <w:color w:val="5B9BD5"/>
          <w:sz w:val="24"/>
          <w:szCs w:val="24"/>
        </w:rPr>
        <w:t xml:space="preserve"> is used to represent the state of particle in step K, the state </w:t>
      </w:r>
      <w:proofErr w:type="spellStart"/>
      <w:r w:rsidR="009777C7" w:rsidRPr="00B05358">
        <w:rPr>
          <w:rFonts w:ascii="Times New Roman" w:hAnsi="Times New Roman" w:cs="Times New Roman"/>
          <w:color w:val="5B9BD5"/>
          <w:sz w:val="24"/>
          <w:szCs w:val="24"/>
          <w:highlight w:val="yellow"/>
        </w:rPr>
        <w:t>wk</w:t>
      </w:r>
      <w:proofErr w:type="spellEnd"/>
      <w:r w:rsidR="009777C7" w:rsidRPr="00B05358">
        <w:rPr>
          <w:rFonts w:ascii="Times New Roman" w:hAnsi="Times New Roman" w:cs="Times New Roman"/>
          <w:color w:val="5B9BD5"/>
          <w:sz w:val="24"/>
          <w:szCs w:val="24"/>
          <w:highlight w:val="yellow"/>
          <w:vertAlign w:val="superscript"/>
        </w:rPr>
        <w:t>(</w:t>
      </w:r>
      <w:proofErr w:type="spellStart"/>
      <w:r w:rsidR="009777C7" w:rsidRPr="00B05358">
        <w:rPr>
          <w:rFonts w:ascii="Times New Roman" w:hAnsi="Times New Roman" w:cs="Times New Roman"/>
          <w:color w:val="5B9BD5"/>
          <w:sz w:val="24"/>
          <w:szCs w:val="24"/>
          <w:highlight w:val="yellow"/>
          <w:vertAlign w:val="superscript"/>
        </w:rPr>
        <w:t>i</w:t>
      </w:r>
      <w:proofErr w:type="spellEnd"/>
      <w:r w:rsidR="009777C7" w:rsidRPr="00B05358">
        <w:rPr>
          <w:rFonts w:ascii="Times New Roman" w:hAnsi="Times New Roman" w:cs="Times New Roman"/>
          <w:color w:val="5B9BD5"/>
          <w:sz w:val="24"/>
          <w:szCs w:val="24"/>
          <w:highlight w:val="yellow"/>
          <w:vertAlign w:val="superscript"/>
        </w:rPr>
        <w:t>)</w:t>
      </w:r>
      <w:r w:rsidR="00001400" w:rsidRPr="008446DA">
        <w:rPr>
          <w:rFonts w:ascii="Times New Roman" w:hAnsi="Times New Roman" w:cs="Times New Roman"/>
          <w:color w:val="5B9BD5"/>
          <w:sz w:val="24"/>
          <w:szCs w:val="24"/>
        </w:rPr>
        <w:t xml:space="preserve"> is </w:t>
      </w:r>
      <w:r w:rsidR="00001400" w:rsidRPr="008446DA">
        <w:rPr>
          <w:rFonts w:ascii="Times New Roman" w:hAnsi="Times New Roman" w:cs="Times New Roman"/>
          <w:color w:val="5B9BD5"/>
          <w:sz w:val="24"/>
          <w:szCs w:val="24"/>
        </w:rPr>
        <w:lastRenderedPageBreak/>
        <w:t>determined by the previous stat</w:t>
      </w:r>
      <w:r w:rsidR="00C30872" w:rsidRPr="00C30872">
        <w:rPr>
          <w:rFonts w:ascii="Times New Roman" w:hAnsi="Times New Roman" w:cs="Times New Roman" w:hint="eastAsia"/>
          <w:color w:val="5B9BD5"/>
          <w:sz w:val="24"/>
          <w:szCs w:val="24"/>
        </w:rPr>
        <w:t>e</w:t>
      </w:r>
      <w:r w:rsidR="00C30872">
        <w:rPr>
          <w:rFonts w:ascii="Times New Roman" w:hAnsi="Times New Roman" w:cs="Times New Roman" w:hint="eastAsia"/>
          <w:color w:val="5B9BD5"/>
          <w:sz w:val="24"/>
          <w:szCs w:val="24"/>
        </w:rPr>
        <w:t xml:space="preserve"> </w:t>
      </w:r>
      <w:proofErr w:type="spellStart"/>
      <w:r w:rsidR="009777C7">
        <w:rPr>
          <w:rFonts w:ascii="Times New Roman" w:hAnsi="Times New Roman" w:cs="Times New Roman"/>
          <w:color w:val="5B9BD5"/>
          <w:sz w:val="24"/>
          <w:szCs w:val="24"/>
          <w:highlight w:val="yellow"/>
        </w:rPr>
        <w:t>wk</w:t>
      </w:r>
      <w:proofErr w:type="spellEnd"/>
      <w:r w:rsidR="009777C7">
        <w:rPr>
          <w:rFonts w:ascii="Times New Roman" w:hAnsi="Times New Roman" w:cs="Times New Roman"/>
          <w:color w:val="5B9BD5"/>
          <w:sz w:val="24"/>
          <w:szCs w:val="24"/>
          <w:highlight w:val="yellow"/>
          <w:vertAlign w:val="superscript"/>
        </w:rPr>
        <w:t>(i-1</w:t>
      </w:r>
      <w:r w:rsidR="009777C7">
        <w:rPr>
          <w:rFonts w:ascii="Times New Roman" w:eastAsia="Yu Mincho" w:hAnsi="Times New Roman" w:cs="Times New Roman" w:hint="eastAsia"/>
          <w:color w:val="5B9BD5"/>
          <w:sz w:val="24"/>
          <w:szCs w:val="24"/>
          <w:highlight w:val="yellow"/>
          <w:vertAlign w:val="superscript"/>
          <w:lang w:eastAsia="ja-JP"/>
        </w:rPr>
        <w:t>)</w:t>
      </w:r>
      <w:r w:rsidR="00AE16EE">
        <w:rPr>
          <w:rFonts w:ascii="Times New Roman" w:hAnsi="Times New Roman" w:cs="Times New Roman" w:hint="eastAsia"/>
          <w:color w:val="5B9BD5"/>
          <w:sz w:val="24"/>
          <w:szCs w:val="24"/>
          <w:vertAlign w:val="subscript"/>
        </w:rPr>
        <w:t>.</w:t>
      </w:r>
    </w:p>
    <w:p w14:paraId="147A5181" w14:textId="4671E4C3" w:rsidR="00001400" w:rsidRPr="00B02ED0" w:rsidRDefault="00113402" w:rsidP="008446DA">
      <w:pPr>
        <w:spacing w:line="360" w:lineRule="auto"/>
        <w:rPr>
          <w:rFonts w:ascii="Times New Roman" w:hAnsi="Times New Roman" w:cs="Times New Roman"/>
          <w:color w:val="5B9BD5"/>
          <w:sz w:val="24"/>
          <w:szCs w:val="24"/>
        </w:rPr>
      </w:pPr>
      <w:r w:rsidRPr="008446DA">
        <w:rPr>
          <w:rFonts w:ascii="Times New Roman" w:hAnsi="Times New Roman" w:cs="Times New Roman"/>
          <w:color w:val="5B9BD5"/>
          <w:sz w:val="24"/>
          <w:szCs w:val="24"/>
        </w:rPr>
        <w:t xml:space="preserve">In relation (62), the notation </w:t>
      </w:r>
      <w:proofErr w:type="spellStart"/>
      <w:r w:rsidR="009777C7" w:rsidRPr="00C30872">
        <w:rPr>
          <w:rFonts w:ascii="Times New Roman" w:hAnsi="Times New Roman" w:cs="Times New Roman"/>
          <w:color w:val="5B9BD5"/>
          <w:sz w:val="24"/>
          <w:szCs w:val="24"/>
          <w:highlight w:val="yellow"/>
        </w:rPr>
        <w:t>wk</w:t>
      </w:r>
      <w:proofErr w:type="spellEnd"/>
      <w:r w:rsidR="009777C7" w:rsidRPr="00C30872">
        <w:rPr>
          <w:rFonts w:ascii="Times New Roman" w:hAnsi="Times New Roman" w:cs="Times New Roman"/>
          <w:color w:val="5B9BD5"/>
          <w:sz w:val="24"/>
          <w:szCs w:val="24"/>
          <w:highlight w:val="yellow"/>
          <w:vertAlign w:val="superscript"/>
        </w:rPr>
        <w:t>(</w:t>
      </w:r>
      <w:proofErr w:type="spellStart"/>
      <w:r w:rsidR="009777C7" w:rsidRPr="00C30872">
        <w:rPr>
          <w:rFonts w:ascii="Times New Roman" w:hAnsi="Times New Roman" w:cs="Times New Roman"/>
          <w:color w:val="5B9BD5"/>
          <w:sz w:val="24"/>
          <w:szCs w:val="24"/>
          <w:highlight w:val="yellow"/>
          <w:vertAlign w:val="superscript"/>
        </w:rPr>
        <w:t>i</w:t>
      </w:r>
      <w:proofErr w:type="spellEnd"/>
      <w:r w:rsidR="009777C7" w:rsidRPr="00C30872">
        <w:rPr>
          <w:rFonts w:ascii="Times New Roman" w:hAnsi="Times New Roman" w:cs="Times New Roman"/>
          <w:color w:val="5B9BD5"/>
          <w:sz w:val="24"/>
          <w:szCs w:val="24"/>
          <w:highlight w:val="yellow"/>
          <w:vertAlign w:val="superscript"/>
        </w:rPr>
        <w:t>)</w:t>
      </w:r>
      <w:r w:rsidRPr="008446DA">
        <w:rPr>
          <w:rFonts w:ascii="Times New Roman" w:hAnsi="Times New Roman" w:cs="Times New Roman"/>
          <w:color w:val="5B9BD5"/>
          <w:sz w:val="24"/>
          <w:szCs w:val="24"/>
        </w:rPr>
        <w:t xml:space="preserve"> denotes the weight of the </w:t>
      </w:r>
      <w:r w:rsidRPr="00C30872">
        <w:rPr>
          <w:rFonts w:ascii="Times New Roman" w:hAnsi="Times New Roman" w:cs="Times New Roman"/>
          <w:color w:val="5B9BD5"/>
          <w:sz w:val="24"/>
          <w:szCs w:val="24"/>
          <w:highlight w:val="yellow"/>
        </w:rPr>
        <w:t>i</w:t>
      </w:r>
      <w:r w:rsidR="00DB0547" w:rsidRPr="00C30872">
        <w:rPr>
          <w:rFonts w:ascii="Times New Roman" w:hAnsi="Times New Roman" w:cs="Times New Roman"/>
          <w:color w:val="5B9BD5"/>
          <w:sz w:val="24"/>
          <w:szCs w:val="24"/>
          <w:highlight w:val="yellow"/>
          <w:vertAlign w:val="subscript"/>
        </w:rPr>
        <w:t>th</w:t>
      </w:r>
      <w:r w:rsidRPr="008446DA">
        <w:rPr>
          <w:rFonts w:ascii="Times New Roman" w:hAnsi="Times New Roman" w:cs="Times New Roman"/>
          <w:color w:val="5B9BD5"/>
          <w:sz w:val="24"/>
          <w:szCs w:val="24"/>
        </w:rPr>
        <w:t xml:space="preserve"> particle at the </w:t>
      </w:r>
      <w:r w:rsidR="00C9047E" w:rsidRPr="00C30872">
        <w:rPr>
          <w:rFonts w:ascii="Times New Roman" w:hAnsi="Times New Roman" w:cs="Times New Roman"/>
          <w:color w:val="5B9BD5"/>
          <w:sz w:val="24"/>
          <w:szCs w:val="24"/>
          <w:highlight w:val="yellow"/>
        </w:rPr>
        <w:t>(</w:t>
      </w:r>
      <w:proofErr w:type="spellStart"/>
      <w:r w:rsidR="00D82DA5" w:rsidRPr="00C30872">
        <w:rPr>
          <w:rFonts w:ascii="Times New Roman" w:hAnsi="Times New Roman" w:cs="Times New Roman"/>
          <w:color w:val="5B9BD5"/>
          <w:sz w:val="24"/>
          <w:szCs w:val="24"/>
          <w:highlight w:val="yellow"/>
        </w:rPr>
        <w:t>i</w:t>
      </w:r>
      <w:proofErr w:type="spellEnd"/>
      <w:r w:rsidR="00D82DA5" w:rsidRPr="00C30872">
        <w:rPr>
          <w:rFonts w:ascii="Times New Roman" w:hAnsi="Times New Roman" w:cs="Times New Roman"/>
          <w:color w:val="5B9BD5"/>
          <w:sz w:val="24"/>
          <w:szCs w:val="24"/>
          <w:highlight w:val="yellow"/>
        </w:rPr>
        <w:t>-</w:t>
      </w:r>
      <w:proofErr w:type="gramStart"/>
      <w:r w:rsidRPr="00C30872">
        <w:rPr>
          <w:rFonts w:ascii="Times New Roman" w:hAnsi="Times New Roman" w:cs="Times New Roman"/>
          <w:color w:val="5B9BD5"/>
          <w:sz w:val="24"/>
          <w:szCs w:val="24"/>
          <w:highlight w:val="yellow"/>
        </w:rPr>
        <w:t>k</w:t>
      </w:r>
      <w:r w:rsidR="00C9047E" w:rsidRPr="00C30872">
        <w:rPr>
          <w:rFonts w:ascii="Times New Roman" w:hAnsi="Times New Roman" w:cs="Times New Roman"/>
          <w:color w:val="5B9BD5"/>
          <w:sz w:val="24"/>
          <w:szCs w:val="24"/>
          <w:highlight w:val="yellow"/>
        </w:rPr>
        <w:t>)</w:t>
      </w:r>
      <w:proofErr w:type="spellStart"/>
      <w:r w:rsidR="00DB0547" w:rsidRPr="00C30872">
        <w:rPr>
          <w:rFonts w:ascii="Times New Roman" w:hAnsi="Times New Roman" w:cs="Times New Roman"/>
          <w:color w:val="5B9BD5"/>
          <w:sz w:val="24"/>
          <w:szCs w:val="24"/>
          <w:highlight w:val="yellow"/>
          <w:vertAlign w:val="subscript"/>
        </w:rPr>
        <w:t>th</w:t>
      </w:r>
      <w:proofErr w:type="spellEnd"/>
      <w:proofErr w:type="gramEnd"/>
      <w:r w:rsidRPr="008446DA">
        <w:rPr>
          <w:rFonts w:ascii="Times New Roman" w:hAnsi="Times New Roman" w:cs="Times New Roman"/>
          <w:color w:val="5B9BD5"/>
          <w:sz w:val="24"/>
          <w:szCs w:val="24"/>
        </w:rPr>
        <w:t xml:space="preserve"> timestep in the particle filter algorithm. Particle filters are a class of sequential Monte Carlo methods used primarily for estimating the state of a system where the model and measurement are non-linear and/or the noise is non-Gaussian. These filters operate by representing the posterior distribution of the state variables through a set of random samples with associated weights and are particularly useful in scenarios where other filtering methods like the Kalman filter are less effective due to model constraints.</w:t>
      </w:r>
      <w:r w:rsidR="00001400" w:rsidRPr="008446DA">
        <w:rPr>
          <w:rFonts w:ascii="Times New Roman" w:hAnsi="Times New Roman" w:cs="Times New Roman"/>
          <w:color w:val="000000"/>
          <w:sz w:val="24"/>
          <w:szCs w:val="24"/>
        </w:rPr>
        <w:br/>
      </w:r>
      <w:r w:rsidR="008B3A54">
        <w:rPr>
          <w:rFonts w:ascii="Times New Roman" w:hAnsi="Times New Roman" w:cs="Times New Roman"/>
          <w:color w:val="000000"/>
          <w:sz w:val="24"/>
          <w:szCs w:val="24"/>
        </w:rPr>
        <w:t>C</w:t>
      </w:r>
      <w:r w:rsidR="008B3A54">
        <w:rPr>
          <w:rFonts w:ascii="Times New Roman" w:hAnsi="Times New Roman" w:cs="Times New Roman" w:hint="eastAsia"/>
          <w:color w:val="000000"/>
          <w:sz w:val="24"/>
          <w:szCs w:val="24"/>
        </w:rPr>
        <w:t>omments</w:t>
      </w:r>
      <w:r w:rsidR="008B3A54">
        <w:rPr>
          <w:rFonts w:ascii="Times New Roman" w:hAnsi="Times New Roman" w:cs="Times New Roman"/>
          <w:color w:val="000000"/>
          <w:sz w:val="24"/>
          <w:szCs w:val="24"/>
        </w:rPr>
        <w:t xml:space="preserve"> 15: </w:t>
      </w:r>
      <w:r w:rsidR="00001400" w:rsidRPr="00B02ED0">
        <w:rPr>
          <w:rFonts w:ascii="Times New Roman" w:hAnsi="Times New Roman" w:cs="Times New Roman"/>
          <w:color w:val="000000"/>
          <w:sz w:val="24"/>
          <w:szCs w:val="24"/>
        </w:rPr>
        <w:t xml:space="preserve">* Page (19) « measurement noise and process noise ». How are they defined? How are they </w:t>
      </w:r>
      <w:r w:rsidR="003427C6" w:rsidRPr="00B02ED0">
        <w:rPr>
          <w:rFonts w:ascii="Times New Roman" w:hAnsi="Times New Roman" w:cs="Times New Roman"/>
          <w:color w:val="000000"/>
          <w:sz w:val="24"/>
          <w:szCs w:val="24"/>
        </w:rPr>
        <w:t>generated?</w:t>
      </w:r>
    </w:p>
    <w:p w14:paraId="6DF0A308" w14:textId="6AAAAEEA" w:rsidR="00070AA5" w:rsidRDefault="008A41B4" w:rsidP="008446DA">
      <w:pPr>
        <w:spacing w:line="360" w:lineRule="auto"/>
        <w:rPr>
          <w:rFonts w:ascii="Times New Roman" w:hAnsi="Times New Roman" w:cs="Times New Roman"/>
          <w:color w:val="5B9BD5"/>
          <w:sz w:val="24"/>
          <w:szCs w:val="24"/>
        </w:rPr>
      </w:pPr>
      <w:r w:rsidRPr="00B02ED0">
        <w:rPr>
          <w:rFonts w:ascii="Times New Roman" w:hAnsi="Times New Roman" w:cs="Times New Roman"/>
          <w:color w:val="5B9BD5"/>
          <w:sz w:val="24"/>
          <w:szCs w:val="24"/>
        </w:rPr>
        <w:t xml:space="preserve">Reply: </w:t>
      </w:r>
      <w:r w:rsidR="00070AA5">
        <w:rPr>
          <w:rFonts w:ascii="Times New Roman" w:hAnsi="Times New Roman" w:cs="Times New Roman" w:hint="eastAsia"/>
          <w:color w:val="5B9BD5"/>
          <w:sz w:val="24"/>
          <w:szCs w:val="24"/>
        </w:rPr>
        <w:t>B</w:t>
      </w:r>
      <w:r w:rsidR="00353AC3" w:rsidRPr="00B02ED0">
        <w:rPr>
          <w:rFonts w:ascii="Times New Roman" w:hAnsi="Times New Roman" w:cs="Times New Roman"/>
          <w:color w:val="5B9BD5"/>
          <w:sz w:val="24"/>
          <w:szCs w:val="24"/>
        </w:rPr>
        <w:t>oth measurement and process noise</w:t>
      </w:r>
      <w:r w:rsidR="00001400" w:rsidRPr="00B02ED0">
        <w:rPr>
          <w:rFonts w:ascii="Times New Roman" w:hAnsi="Times New Roman" w:cs="Times New Roman"/>
          <w:color w:val="5B9BD5"/>
          <w:sz w:val="24"/>
          <w:szCs w:val="24"/>
        </w:rPr>
        <w:t xml:space="preserve"> were</w:t>
      </w:r>
      <w:r w:rsidR="00070AA5">
        <w:rPr>
          <w:rFonts w:ascii="Times New Roman" w:hAnsi="Times New Roman" w:cs="Times New Roman" w:hint="eastAsia"/>
          <w:color w:val="5B9BD5"/>
          <w:sz w:val="24"/>
          <w:szCs w:val="24"/>
        </w:rPr>
        <w:t xml:space="preserve"> </w:t>
      </w:r>
      <w:r w:rsidR="00070AA5" w:rsidRPr="003427C6">
        <w:rPr>
          <w:rFonts w:ascii="Times New Roman" w:hAnsi="Times New Roman" w:cs="Times New Roman" w:hint="eastAsia"/>
          <w:color w:val="5B9BD5"/>
          <w:sz w:val="24"/>
          <w:szCs w:val="24"/>
          <w:highlight w:val="yellow"/>
        </w:rPr>
        <w:t xml:space="preserve">adding </w:t>
      </w:r>
      <w:r w:rsidR="00070AA5" w:rsidRPr="003427C6">
        <w:rPr>
          <w:rFonts w:ascii="Times New Roman" w:hAnsi="Times New Roman" w:cs="Times New Roman"/>
          <w:color w:val="5B9BD5"/>
          <w:sz w:val="24"/>
          <w:szCs w:val="24"/>
          <w:highlight w:val="yellow"/>
        </w:rPr>
        <w:t xml:space="preserve">certain variance to existing values. By adding the </w:t>
      </w:r>
      <w:r w:rsidR="00171AC6" w:rsidRPr="003427C6">
        <w:rPr>
          <w:rFonts w:ascii="Times New Roman" w:hAnsi="Times New Roman" w:cs="Times New Roman"/>
          <w:color w:val="5B9BD5"/>
          <w:sz w:val="24"/>
          <w:szCs w:val="24"/>
          <w:highlight w:val="yellow"/>
        </w:rPr>
        <w:t>variance,</w:t>
      </w:r>
      <w:r w:rsidR="00070AA5" w:rsidRPr="003427C6">
        <w:rPr>
          <w:rFonts w:ascii="Times New Roman" w:hAnsi="Times New Roman" w:cs="Times New Roman"/>
          <w:color w:val="5B9BD5"/>
          <w:sz w:val="24"/>
          <w:szCs w:val="24"/>
          <w:highlight w:val="yellow"/>
        </w:rPr>
        <w:t xml:space="preserve"> we can provide </w:t>
      </w:r>
      <w:r w:rsidR="00171AC6" w:rsidRPr="003427C6">
        <w:rPr>
          <w:rFonts w:ascii="Times New Roman" w:hAnsi="Times New Roman" w:cs="Times New Roman"/>
          <w:color w:val="5B9BD5"/>
          <w:sz w:val="24"/>
          <w:szCs w:val="24"/>
          <w:highlight w:val="yellow"/>
        </w:rPr>
        <w:t>an</w:t>
      </w:r>
      <w:r w:rsidR="00070AA5" w:rsidRPr="003427C6">
        <w:rPr>
          <w:rFonts w:ascii="Times New Roman" w:hAnsi="Times New Roman" w:cs="Times New Roman"/>
          <w:color w:val="5B9BD5"/>
          <w:sz w:val="24"/>
          <w:szCs w:val="24"/>
          <w:highlight w:val="yellow"/>
        </w:rPr>
        <w:t xml:space="preserve"> environment closer to real world environment. We referenced Bao’s research (</w:t>
      </w:r>
      <w:r w:rsidR="00070AA5" w:rsidRPr="003427C6">
        <w:rPr>
          <w:rFonts w:ascii="Times New Roman" w:hAnsi="Times New Roman" w:cs="Times New Roman"/>
          <w:i/>
          <w:iCs/>
          <w:color w:val="5B9BD5"/>
          <w:sz w:val="24"/>
          <w:szCs w:val="24"/>
          <w:highlight w:val="yellow"/>
        </w:rPr>
        <w:t xml:space="preserve">C. Bao, M. Ouyang, B. Yi. Modeling and control of air stream and hydrogen flow with recirculation in a PEM fuel cell system—I. Control-oriented modeling. Int J Hydrogen Energy 2006; 31: 1879-96. </w:t>
      </w:r>
      <w:r w:rsidR="00070AA5" w:rsidRPr="003427C6">
        <w:rPr>
          <w:rFonts w:ascii="Times New Roman" w:hAnsi="Times New Roman" w:cs="Times New Roman"/>
          <w:color w:val="5B9BD5"/>
          <w:sz w:val="24"/>
          <w:szCs w:val="24"/>
          <w:highlight w:val="yellow"/>
        </w:rPr>
        <w:t xml:space="preserve">And </w:t>
      </w:r>
      <w:r w:rsidR="00070AA5" w:rsidRPr="003427C6">
        <w:rPr>
          <w:rFonts w:ascii="Times New Roman" w:hAnsi="Times New Roman" w:cs="Times New Roman"/>
          <w:i/>
          <w:iCs/>
          <w:color w:val="5B9BD5"/>
          <w:sz w:val="24"/>
          <w:szCs w:val="24"/>
          <w:highlight w:val="yellow"/>
        </w:rPr>
        <w:t>Bao, W.G. Bessler. Two-dimensional modeling of a polymer electrolyte membrane fuel cell with long flow channel. Part I. Model development. J Power Sources 2015; 275: 922-34.</w:t>
      </w:r>
      <w:r w:rsidR="00070AA5" w:rsidRPr="003427C6">
        <w:rPr>
          <w:rFonts w:ascii="Times New Roman" w:hAnsi="Times New Roman" w:cs="Times New Roman"/>
          <w:color w:val="5B9BD5"/>
          <w:sz w:val="24"/>
          <w:szCs w:val="24"/>
          <w:highlight w:val="yellow"/>
        </w:rPr>
        <w:t xml:space="preserve"> And </w:t>
      </w:r>
      <w:r w:rsidR="00070AA5" w:rsidRPr="003427C6">
        <w:rPr>
          <w:rFonts w:ascii="Times New Roman" w:hAnsi="Times New Roman" w:cs="Times New Roman"/>
          <w:i/>
          <w:iCs/>
          <w:color w:val="5B9BD5"/>
          <w:sz w:val="24"/>
          <w:szCs w:val="24"/>
          <w:highlight w:val="yellow"/>
        </w:rPr>
        <w:t>C. Bao, W.G. Bessler. Two-dimensional modeling of a polymer electrolyte membrane fuel cell with long flow channel. Part II. Physics-based electrochemical impedance analysis</w:t>
      </w:r>
      <w:r w:rsidR="00070AA5" w:rsidRPr="003427C6">
        <w:rPr>
          <w:rFonts w:ascii="Times New Roman" w:hAnsi="Times New Roman" w:cs="Times New Roman"/>
          <w:color w:val="5B9BD5"/>
          <w:sz w:val="24"/>
          <w:szCs w:val="24"/>
          <w:highlight w:val="yellow"/>
        </w:rPr>
        <w:t>) to determine the value of variance, and apply the variance on observer’s measurement to create noise.</w:t>
      </w:r>
    </w:p>
    <w:p w14:paraId="6F94CAF1" w14:textId="77777777" w:rsidR="00BC654B" w:rsidRPr="00B02ED0" w:rsidRDefault="008D69D6">
      <w:pPr>
        <w:spacing w:line="360" w:lineRule="auto"/>
        <w:rPr>
          <w:rFonts w:ascii="Times New Roman" w:hAnsi="Times New Roman" w:cs="Times New Roman"/>
          <w:color w:val="5B9BD5"/>
          <w:sz w:val="24"/>
          <w:szCs w:val="24"/>
        </w:rPr>
      </w:pPr>
      <w:r w:rsidRPr="00B02ED0">
        <w:rPr>
          <w:rFonts w:ascii="Times New Roman" w:hAnsi="Times New Roman" w:cs="Times New Roman" w:hint="eastAsia"/>
          <w:color w:val="5B9BD5"/>
          <w:sz w:val="24"/>
          <w:szCs w:val="24"/>
        </w:rPr>
        <w:t>External disturbances and state transfer equation errors could cause the process noise. Sensor inaccuracies and measurement equation errors could cause measurement noise.</w:t>
      </w:r>
    </w:p>
    <w:p w14:paraId="33957A5C" w14:textId="620DD391" w:rsidR="00001400" w:rsidRPr="003427C6" w:rsidRDefault="00001400" w:rsidP="00BC654B">
      <w:pPr>
        <w:spacing w:line="360" w:lineRule="auto"/>
        <w:rPr>
          <w:rFonts w:ascii="Times New Roman" w:hAnsi="Times New Roman" w:cs="Times New Roman"/>
          <w:color w:val="000000"/>
          <w:sz w:val="24"/>
          <w:szCs w:val="24"/>
        </w:rPr>
      </w:pPr>
      <w:r w:rsidRPr="00B02ED0">
        <w:rPr>
          <w:rFonts w:ascii="Times New Roman" w:hAnsi="Times New Roman" w:cs="Times New Roman"/>
          <w:color w:val="5B9BD5"/>
          <w:sz w:val="24"/>
          <w:szCs w:val="24"/>
        </w:rPr>
        <w:br/>
      </w:r>
      <w:r w:rsidR="00DC3455">
        <w:rPr>
          <w:rFonts w:ascii="Times New Roman" w:hAnsi="Times New Roman" w:cs="Times New Roman"/>
          <w:color w:val="000000"/>
          <w:sz w:val="24"/>
          <w:szCs w:val="24"/>
        </w:rPr>
        <w:t>C</w:t>
      </w:r>
      <w:r w:rsidR="00DC3455">
        <w:rPr>
          <w:rFonts w:ascii="Times New Roman" w:hAnsi="Times New Roman" w:cs="Times New Roman" w:hint="eastAsia"/>
          <w:color w:val="000000"/>
          <w:sz w:val="24"/>
          <w:szCs w:val="24"/>
        </w:rPr>
        <w:t>omments</w:t>
      </w:r>
      <w:r w:rsidR="00DC3455">
        <w:rPr>
          <w:rFonts w:ascii="Times New Roman" w:hAnsi="Times New Roman" w:cs="Times New Roman"/>
          <w:color w:val="000000"/>
          <w:sz w:val="24"/>
          <w:szCs w:val="24"/>
        </w:rPr>
        <w:t xml:space="preserve"> 16: </w:t>
      </w:r>
      <w:r w:rsidRPr="003427C6">
        <w:rPr>
          <w:rFonts w:ascii="Times New Roman" w:hAnsi="Times New Roman" w:cs="Times New Roman"/>
          <w:color w:val="000000"/>
          <w:sz w:val="24"/>
          <w:szCs w:val="24"/>
        </w:rPr>
        <w:t xml:space="preserve">* Section 4. Tests consisted in a sudden change in air flow rate (or more precisely in rotation speed of something) and at measuring the cell current and the high frequency impedance. OK, but was it done at a fixed, specified </w:t>
      </w:r>
      <w:proofErr w:type="gramStart"/>
      <w:r w:rsidRPr="003427C6">
        <w:rPr>
          <w:rFonts w:ascii="Times New Roman" w:hAnsi="Times New Roman" w:cs="Times New Roman"/>
          <w:color w:val="000000"/>
          <w:sz w:val="24"/>
          <w:szCs w:val="24"/>
        </w:rPr>
        <w:t>voltage ?</w:t>
      </w:r>
      <w:proofErr w:type="gramEnd"/>
    </w:p>
    <w:p w14:paraId="74C49D00" w14:textId="09E73406" w:rsidR="00D647E9" w:rsidRPr="003427C6" w:rsidRDefault="00D647E9" w:rsidP="00B918C1">
      <w:pPr>
        <w:spacing w:line="360" w:lineRule="auto"/>
        <w:rPr>
          <w:rFonts w:ascii="Times New Roman" w:hAnsi="Times New Roman" w:cs="Times New Roman"/>
          <w:color w:val="5B9BD5"/>
          <w:sz w:val="24"/>
          <w:szCs w:val="24"/>
        </w:rPr>
      </w:pPr>
      <w:r w:rsidRPr="003427C6">
        <w:rPr>
          <w:rFonts w:ascii="Times New Roman" w:hAnsi="Times New Roman" w:cs="Times New Roman"/>
          <w:color w:val="5B9BD5"/>
          <w:sz w:val="24"/>
          <w:szCs w:val="24"/>
        </w:rPr>
        <w:t>The voltage was not at a fixed specified level, allow me to provide elucidation on this salient aspect of our methodology.</w:t>
      </w:r>
    </w:p>
    <w:p w14:paraId="67D7B6F6" w14:textId="1F304E5B" w:rsidR="000E299C" w:rsidRPr="003427C6" w:rsidRDefault="000E299C" w:rsidP="00B918C1">
      <w:pPr>
        <w:spacing w:line="360" w:lineRule="auto"/>
        <w:rPr>
          <w:rFonts w:ascii="Times New Roman" w:hAnsi="Times New Roman" w:cs="Times New Roman"/>
          <w:color w:val="5B9BD5"/>
          <w:sz w:val="24"/>
          <w:szCs w:val="24"/>
        </w:rPr>
      </w:pPr>
      <w:r w:rsidRPr="003427C6">
        <w:rPr>
          <w:rFonts w:ascii="Times New Roman" w:hAnsi="Times New Roman" w:cs="Times New Roman"/>
          <w:color w:val="5B9BD5"/>
          <w:sz w:val="24"/>
          <w:szCs w:val="24"/>
        </w:rPr>
        <w:t xml:space="preserve">During the experiment we increase the revolutions per minute of the Air Compressor, </w:t>
      </w:r>
      <w:r w:rsidRPr="003427C6">
        <w:rPr>
          <w:rFonts w:ascii="Times New Roman" w:hAnsi="Times New Roman" w:cs="Times New Roman"/>
          <w:color w:val="5B9BD5"/>
          <w:sz w:val="24"/>
          <w:szCs w:val="24"/>
        </w:rPr>
        <w:lastRenderedPageBreak/>
        <w:t xml:space="preserve">which would cause the overall increase of the system's power output, and the average voltage exhibited </w:t>
      </w:r>
      <w:proofErr w:type="gramStart"/>
      <w:r w:rsidRPr="003427C6">
        <w:rPr>
          <w:rFonts w:ascii="Times New Roman" w:hAnsi="Times New Roman" w:cs="Times New Roman"/>
          <w:color w:val="5B9BD5"/>
          <w:sz w:val="24"/>
          <w:szCs w:val="24"/>
        </w:rPr>
        <w:t>a</w:t>
      </w:r>
      <w:proofErr w:type="gramEnd"/>
      <w:r w:rsidRPr="003427C6">
        <w:rPr>
          <w:rFonts w:ascii="Times New Roman" w:hAnsi="Times New Roman" w:cs="Times New Roman"/>
          <w:color w:val="5B9BD5"/>
          <w:sz w:val="24"/>
          <w:szCs w:val="24"/>
        </w:rPr>
        <w:t xml:space="preserve"> upward inflection.</w:t>
      </w:r>
    </w:p>
    <w:p w14:paraId="786D1D82" w14:textId="3F236D87" w:rsidR="000E299C" w:rsidRPr="003427C6" w:rsidRDefault="000E299C" w:rsidP="00B918C1">
      <w:pPr>
        <w:spacing w:line="360" w:lineRule="auto"/>
        <w:rPr>
          <w:rFonts w:ascii="Times New Roman" w:hAnsi="Times New Roman" w:cs="Times New Roman"/>
          <w:color w:val="5B9BD5"/>
          <w:sz w:val="24"/>
          <w:szCs w:val="24"/>
        </w:rPr>
      </w:pPr>
      <w:r w:rsidRPr="003427C6">
        <w:rPr>
          <w:rFonts w:ascii="Times New Roman" w:hAnsi="Times New Roman" w:cs="Times New Roman"/>
          <w:color w:val="5B9BD5"/>
          <w:sz w:val="24"/>
          <w:szCs w:val="24"/>
        </w:rPr>
        <w:t xml:space="preserve">After the </w:t>
      </w:r>
      <w:r w:rsidR="008B3CB7" w:rsidRPr="003427C6">
        <w:rPr>
          <w:rFonts w:ascii="Times New Roman" w:hAnsi="Times New Roman" w:cs="Times New Roman" w:hint="eastAsia"/>
          <w:color w:val="5B9BD5"/>
          <w:sz w:val="24"/>
          <w:szCs w:val="24"/>
        </w:rPr>
        <w:t xml:space="preserve">increase </w:t>
      </w:r>
      <w:r w:rsidRPr="003427C6">
        <w:rPr>
          <w:rFonts w:ascii="Times New Roman" w:hAnsi="Times New Roman" w:cs="Times New Roman"/>
          <w:color w:val="5B9BD5"/>
          <w:sz w:val="24"/>
          <w:szCs w:val="24"/>
        </w:rPr>
        <w:t>of air compressor speed</w:t>
      </w:r>
      <w:r w:rsidR="003B0BC0" w:rsidRPr="003427C6">
        <w:rPr>
          <w:rFonts w:ascii="Times New Roman" w:hAnsi="Times New Roman" w:cs="Times New Roman"/>
          <w:color w:val="5B9BD5"/>
          <w:sz w:val="24"/>
          <w:szCs w:val="24"/>
        </w:rPr>
        <w:t xml:space="preserve"> </w:t>
      </w:r>
      <w:r w:rsidR="003B0BC0" w:rsidRPr="003427C6">
        <w:rPr>
          <w:rFonts w:ascii="Times New Roman" w:hAnsi="Times New Roman" w:cs="Times New Roman"/>
          <w:color w:val="5B9BD5"/>
          <w:sz w:val="24"/>
          <w:szCs w:val="24"/>
          <w:highlight w:val="yellow"/>
        </w:rPr>
        <w:t xml:space="preserve">the voltage isn’t in a stable phase. Under the constant current load </w:t>
      </w:r>
      <w:r w:rsidR="007A4449" w:rsidRPr="003427C6">
        <w:rPr>
          <w:rFonts w:ascii="Times New Roman" w:hAnsi="Times New Roman" w:cs="Times New Roman" w:hint="eastAsia"/>
          <w:color w:val="5B9BD5"/>
          <w:sz w:val="24"/>
          <w:szCs w:val="24"/>
          <w:highlight w:val="yellow"/>
        </w:rPr>
        <w:t>control,</w:t>
      </w:r>
      <w:r w:rsidR="003B0BC0" w:rsidRPr="003427C6">
        <w:rPr>
          <w:rFonts w:ascii="Times New Roman" w:hAnsi="Times New Roman" w:cs="Times New Roman"/>
          <w:color w:val="5B9BD5"/>
          <w:sz w:val="24"/>
          <w:szCs w:val="24"/>
          <w:highlight w:val="yellow"/>
        </w:rPr>
        <w:t xml:space="preserve"> the voltage is decreasing with the increase of load current.</w:t>
      </w:r>
      <w:r w:rsidR="003B0BC0" w:rsidDel="003B0BC0">
        <w:rPr>
          <w:rFonts w:ascii="Times New Roman" w:hAnsi="Times New Roman" w:cs="Times New Roman"/>
          <w:color w:val="5B9BD5"/>
          <w:sz w:val="24"/>
          <w:szCs w:val="24"/>
        </w:rPr>
        <w:t xml:space="preserve"> </w:t>
      </w:r>
    </w:p>
    <w:p w14:paraId="2254FB9F" w14:textId="77777777" w:rsidR="00D647E9" w:rsidRPr="008446DA" w:rsidRDefault="00D647E9" w:rsidP="00B918C1">
      <w:pPr>
        <w:spacing w:line="360" w:lineRule="auto"/>
        <w:rPr>
          <w:rFonts w:ascii="Times New Roman" w:hAnsi="Times New Roman" w:cs="Times New Roman"/>
          <w:color w:val="5B9BD5"/>
          <w:sz w:val="24"/>
          <w:szCs w:val="24"/>
        </w:rPr>
      </w:pPr>
    </w:p>
    <w:p w14:paraId="7E0B3E29" w14:textId="701C1A5E" w:rsidR="009263F0" w:rsidRPr="001340FD" w:rsidRDefault="00762477" w:rsidP="00B918C1">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C</w:t>
      </w:r>
      <w:r>
        <w:rPr>
          <w:rFonts w:ascii="Times New Roman" w:hAnsi="Times New Roman" w:cs="Times New Roman" w:hint="eastAsia"/>
          <w:color w:val="000000"/>
          <w:sz w:val="24"/>
          <w:szCs w:val="24"/>
        </w:rPr>
        <w:t>omments</w:t>
      </w:r>
      <w:r>
        <w:rPr>
          <w:rFonts w:ascii="Times New Roman" w:hAnsi="Times New Roman" w:cs="Times New Roman"/>
          <w:color w:val="000000"/>
          <w:sz w:val="24"/>
          <w:szCs w:val="24"/>
        </w:rPr>
        <w:t xml:space="preserve"> 17: </w:t>
      </w:r>
      <w:r w:rsidR="00001400" w:rsidRPr="001340FD">
        <w:rPr>
          <w:rFonts w:ascii="Times New Roman" w:hAnsi="Times New Roman" w:cs="Times New Roman"/>
          <w:color w:val="000000"/>
          <w:sz w:val="24"/>
          <w:szCs w:val="24"/>
        </w:rPr>
        <w:t xml:space="preserve">* Table </w:t>
      </w:r>
      <w:proofErr w:type="gramStart"/>
      <w:r w:rsidR="00001400" w:rsidRPr="001340FD">
        <w:rPr>
          <w:rFonts w:ascii="Times New Roman" w:hAnsi="Times New Roman" w:cs="Times New Roman"/>
          <w:color w:val="000000"/>
          <w:sz w:val="24"/>
          <w:szCs w:val="24"/>
        </w:rPr>
        <w:t>4 :</w:t>
      </w:r>
      <w:proofErr w:type="gramEnd"/>
      <w:r w:rsidR="00001400" w:rsidRPr="001340FD">
        <w:rPr>
          <w:rFonts w:ascii="Times New Roman" w:hAnsi="Times New Roman" w:cs="Times New Roman"/>
          <w:color w:val="000000"/>
          <w:sz w:val="24"/>
          <w:szCs w:val="24"/>
        </w:rPr>
        <w:t xml:space="preserve"> What does « CMP speed » mean ?</w:t>
      </w:r>
    </w:p>
    <w:p w14:paraId="49259FDB" w14:textId="05BA1251" w:rsidR="00001400" w:rsidRPr="008446DA" w:rsidRDefault="008A41B4" w:rsidP="00B918C1">
      <w:pPr>
        <w:spacing w:line="360" w:lineRule="auto"/>
        <w:rPr>
          <w:rFonts w:ascii="Times New Roman" w:hAnsi="Times New Roman" w:cs="Times New Roman"/>
          <w:color w:val="5B9BD5"/>
          <w:sz w:val="24"/>
          <w:szCs w:val="24"/>
        </w:rPr>
      </w:pPr>
      <w:r w:rsidRPr="001340FD">
        <w:rPr>
          <w:rFonts w:ascii="Times New Roman" w:hAnsi="Times New Roman" w:cs="Times New Roman"/>
          <w:color w:val="5B9BD5"/>
          <w:sz w:val="24"/>
          <w:szCs w:val="24"/>
        </w:rPr>
        <w:t>Reply:</w:t>
      </w:r>
      <w:r w:rsidR="009263F0" w:rsidRPr="001340FD">
        <w:rPr>
          <w:rFonts w:ascii="Times New Roman" w:hAnsi="Times New Roman" w:cs="Times New Roman"/>
          <w:sz w:val="24"/>
          <w:szCs w:val="24"/>
        </w:rPr>
        <w:t xml:space="preserve"> </w:t>
      </w:r>
      <w:r w:rsidR="009263F0" w:rsidRPr="001340FD">
        <w:rPr>
          <w:rFonts w:ascii="Times New Roman" w:hAnsi="Times New Roman" w:cs="Times New Roman"/>
          <w:color w:val="5B9BD5"/>
          <w:sz w:val="24"/>
          <w:szCs w:val="24"/>
        </w:rPr>
        <w:t>The term "CMP speed" is a shorthand notation for the rotational velocity of the Air Compressor</w:t>
      </w:r>
      <w:r w:rsidR="006D1532" w:rsidRPr="001340FD">
        <w:rPr>
          <w:rFonts w:ascii="Times New Roman" w:hAnsi="Times New Roman" w:cs="Times New Roman"/>
          <w:color w:val="5B9BD5"/>
          <w:sz w:val="24"/>
          <w:szCs w:val="24"/>
        </w:rPr>
        <w:t xml:space="preserve">. </w:t>
      </w:r>
      <w:r w:rsidR="00C200E3" w:rsidRPr="00DF243C">
        <w:rPr>
          <w:rFonts w:ascii="Times New Roman" w:hAnsi="Times New Roman" w:cs="Times New Roman"/>
          <w:color w:val="5B9BD5"/>
          <w:sz w:val="24"/>
          <w:szCs w:val="24"/>
          <w:highlight w:val="yellow"/>
        </w:rPr>
        <w:t>We have revised the manuscript and replace</w:t>
      </w:r>
      <w:r w:rsidR="00C200E3" w:rsidRPr="00B918C1">
        <w:rPr>
          <w:rFonts w:ascii="Times New Roman" w:hAnsi="Times New Roman" w:cs="Times New Roman"/>
          <w:color w:val="5B9BD5"/>
          <w:sz w:val="24"/>
          <w:szCs w:val="24"/>
        </w:rPr>
        <w:t xml:space="preserve"> all</w:t>
      </w:r>
      <w:r w:rsidR="006D1532" w:rsidRPr="001340FD">
        <w:rPr>
          <w:rFonts w:ascii="Times New Roman" w:hAnsi="Times New Roman" w:cs="Times New Roman"/>
          <w:color w:val="5B9BD5"/>
          <w:sz w:val="24"/>
          <w:szCs w:val="24"/>
        </w:rPr>
        <w:t xml:space="preserve"> "CMP" with the explicit term "Air Compressor".</w:t>
      </w:r>
      <w:r w:rsidR="00001400" w:rsidRPr="008446DA">
        <w:rPr>
          <w:rFonts w:ascii="Times New Roman" w:hAnsi="Times New Roman" w:cs="Times New Roman"/>
          <w:color w:val="000000"/>
          <w:sz w:val="24"/>
          <w:szCs w:val="24"/>
        </w:rPr>
        <w:br/>
      </w:r>
      <w:r w:rsidR="00A06367">
        <w:rPr>
          <w:rFonts w:ascii="Times New Roman" w:hAnsi="Times New Roman" w:cs="Times New Roman"/>
          <w:color w:val="000000"/>
          <w:sz w:val="24"/>
          <w:szCs w:val="24"/>
        </w:rPr>
        <w:t>C</w:t>
      </w:r>
      <w:r w:rsidR="00A06367">
        <w:rPr>
          <w:rFonts w:ascii="Times New Roman" w:hAnsi="Times New Roman" w:cs="Times New Roman" w:hint="eastAsia"/>
          <w:color w:val="000000"/>
          <w:sz w:val="24"/>
          <w:szCs w:val="24"/>
        </w:rPr>
        <w:t>omments</w:t>
      </w:r>
      <w:r w:rsidR="00A06367">
        <w:rPr>
          <w:rFonts w:ascii="Times New Roman" w:hAnsi="Times New Roman" w:cs="Times New Roman"/>
          <w:color w:val="000000"/>
          <w:sz w:val="24"/>
          <w:szCs w:val="24"/>
        </w:rPr>
        <w:t xml:space="preserve"> 18: </w:t>
      </w:r>
      <w:r w:rsidR="00001400" w:rsidRPr="008446DA">
        <w:rPr>
          <w:rFonts w:ascii="Times New Roman" w:hAnsi="Times New Roman" w:cs="Times New Roman"/>
          <w:color w:val="000000"/>
          <w:sz w:val="24"/>
          <w:szCs w:val="24"/>
        </w:rPr>
        <w:t>* The presentation of section 5 is not straightforward for a non-specialist of observers, with a couple of not fully clear concepts e.g. « observer fusion », however, it sounds really interesting since based on a solid methodology (just a comment).</w:t>
      </w:r>
    </w:p>
    <w:p w14:paraId="25A5F3E9" w14:textId="77777777" w:rsidR="003C158A" w:rsidRPr="008446DA" w:rsidRDefault="008A41B4" w:rsidP="00B918C1">
      <w:pPr>
        <w:spacing w:line="360" w:lineRule="auto"/>
        <w:rPr>
          <w:rFonts w:ascii="Times New Roman" w:hAnsi="Times New Roman" w:cs="Times New Roman"/>
          <w:color w:val="5B9BD5"/>
          <w:sz w:val="24"/>
          <w:szCs w:val="24"/>
        </w:rPr>
      </w:pPr>
      <w:r w:rsidRPr="008446DA">
        <w:rPr>
          <w:rFonts w:ascii="Times New Roman" w:hAnsi="Times New Roman" w:cs="Times New Roman"/>
          <w:color w:val="5B9BD5"/>
          <w:sz w:val="24"/>
          <w:szCs w:val="24"/>
        </w:rPr>
        <w:t xml:space="preserve">Reply: </w:t>
      </w:r>
      <w:r w:rsidR="00001400" w:rsidRPr="008446DA">
        <w:rPr>
          <w:rFonts w:ascii="Times New Roman" w:hAnsi="Times New Roman" w:cs="Times New Roman"/>
          <w:color w:val="5B9BD5"/>
          <w:sz w:val="24"/>
          <w:szCs w:val="24"/>
        </w:rPr>
        <w:t>The Observer-Fusion is a simplification for “observer based on sensor fusion”, it’s compared with “observer based on HFR”.</w:t>
      </w:r>
    </w:p>
    <w:p w14:paraId="23326360" w14:textId="6795471B" w:rsidR="00CE14E1" w:rsidRPr="008446DA" w:rsidDel="00F11C2C" w:rsidRDefault="00CE14E1" w:rsidP="00B918C1">
      <w:pPr>
        <w:spacing w:line="360" w:lineRule="auto"/>
        <w:rPr>
          <w:del w:id="17" w:author="M18464" w:date="2024-05-07T13:41:00Z"/>
          <w:rFonts w:ascii="Times New Roman" w:hAnsi="Times New Roman" w:cs="Times New Roman"/>
          <w:color w:val="5B9BD5"/>
          <w:sz w:val="24"/>
          <w:szCs w:val="24"/>
        </w:rPr>
      </w:pPr>
      <w:r w:rsidRPr="008446DA">
        <w:rPr>
          <w:rFonts w:ascii="Times New Roman" w:hAnsi="Times New Roman" w:cs="Times New Roman"/>
          <w:color w:val="5B9BD5"/>
          <w:sz w:val="24"/>
          <w:szCs w:val="24"/>
        </w:rPr>
        <w:t>To expound on the concept of "Observer Fusion," which is a contraction of the term "observer based on sensor fusion." This methodology represents an amalgamation of multiple sensory inputs, leveraging the strengths of disparate data streams to increase the robustness and precision of the observer's estimations.</w:t>
      </w:r>
      <w:r w:rsidR="00132674">
        <w:rPr>
          <w:rFonts w:ascii="Times New Roman" w:hAnsi="Times New Roman" w:cs="Times New Roman"/>
          <w:color w:val="5B9BD5"/>
          <w:sz w:val="24"/>
          <w:szCs w:val="24"/>
        </w:rPr>
        <w:t xml:space="preserve"> </w:t>
      </w:r>
      <w:r w:rsidR="00132674" w:rsidRPr="00DF243C">
        <w:rPr>
          <w:rFonts w:ascii="Times New Roman" w:hAnsi="Times New Roman" w:cs="Times New Roman"/>
          <w:color w:val="5B9BD5"/>
          <w:sz w:val="24"/>
          <w:szCs w:val="24"/>
          <w:highlight w:val="yellow"/>
        </w:rPr>
        <w:t>In this research we fused voltage &amp; HFR information to increase the accuracies of observer’s estimations.</w:t>
      </w:r>
    </w:p>
    <w:p w14:paraId="7402E863" w14:textId="49343386" w:rsidR="00001400" w:rsidRPr="008446DA" w:rsidRDefault="00001400" w:rsidP="00B918C1">
      <w:pPr>
        <w:spacing w:line="360" w:lineRule="auto"/>
        <w:rPr>
          <w:rFonts w:ascii="Times New Roman" w:hAnsi="Times New Roman" w:cs="Times New Roman"/>
          <w:sz w:val="24"/>
          <w:szCs w:val="24"/>
        </w:rPr>
      </w:pPr>
      <w:r w:rsidRPr="008446DA">
        <w:rPr>
          <w:rFonts w:ascii="Times New Roman" w:hAnsi="Times New Roman" w:cs="Times New Roman"/>
          <w:color w:val="000000"/>
          <w:sz w:val="24"/>
          <w:szCs w:val="24"/>
        </w:rPr>
        <w:br/>
        <w:t>To conclude, the paper could be published after minor revision, most of them for the sake of an easier reading by non-specialists of the topic.</w:t>
      </w:r>
    </w:p>
    <w:p w14:paraId="5915F92E" w14:textId="77777777" w:rsidR="008446DA" w:rsidRPr="008446DA" w:rsidRDefault="008446DA">
      <w:pPr>
        <w:rPr>
          <w:rFonts w:ascii="Times New Roman" w:hAnsi="Times New Roman" w:cs="Times New Roman"/>
          <w:sz w:val="24"/>
          <w:szCs w:val="24"/>
        </w:rPr>
      </w:pPr>
    </w:p>
    <w:sectPr w:rsidR="008446DA" w:rsidRPr="008446D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C057B96" w14:textId="77777777" w:rsidR="006B66A2" w:rsidRDefault="006B66A2" w:rsidP="00D66E40">
      <w:r>
        <w:separator/>
      </w:r>
    </w:p>
  </w:endnote>
  <w:endnote w:type="continuationSeparator" w:id="0">
    <w:p w14:paraId="46052B3E" w14:textId="77777777" w:rsidR="006B66A2" w:rsidRDefault="006B66A2" w:rsidP="00D66E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88DD44F" w14:textId="77777777" w:rsidR="006B66A2" w:rsidRDefault="006B66A2" w:rsidP="00D66E40">
      <w:r>
        <w:separator/>
      </w:r>
    </w:p>
  </w:footnote>
  <w:footnote w:type="continuationSeparator" w:id="0">
    <w:p w14:paraId="54D6F24A" w14:textId="77777777" w:rsidR="006B66A2" w:rsidRDefault="006B66A2" w:rsidP="00D66E4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DE90861"/>
    <w:multiLevelType w:val="hybridMultilevel"/>
    <w:tmpl w:val="F196B1E0"/>
    <w:lvl w:ilvl="0" w:tplc="016CFDB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60FB39C9"/>
    <w:multiLevelType w:val="hybridMultilevel"/>
    <w:tmpl w:val="5E88FCA6"/>
    <w:lvl w:ilvl="0" w:tplc="24E4A95A">
      <w:start w:val="1"/>
      <w:numFmt w:val="decimal"/>
      <w:lvlText w:val="%1."/>
      <w:lvlJc w:val="left"/>
      <w:pPr>
        <w:ind w:left="360" w:hanging="360"/>
      </w:pPr>
      <w:rPr>
        <w:rFonts w:ascii="Times New Roman" w:eastAsiaTheme="minorEastAsia" w:hAnsi="Times New Roman" w:cs="Times New Roman"/>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90922375">
    <w:abstractNumId w:val="0"/>
  </w:num>
  <w:num w:numId="2" w16cid:durableId="318966317">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Li Ruitao">
    <w15:presenceInfo w15:providerId="Windows Live" w15:userId="feb9cd25ff571811"/>
  </w15:person>
  <w15:person w15:author="一语 仲">
    <w15:presenceInfo w15:providerId="Windows Live" w15:userId="cfcb231eab5a52f7"/>
  </w15:person>
  <w15:person w15:author="M18464">
    <w15:presenceInfo w15:providerId="AD" w15:userId="S::m18464@m365.ltd::f528cc8b-ac75-4b0c-8770-edb1d3c74d6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2609"/>
    <w:rsid w:val="00001400"/>
    <w:rsid w:val="0000253E"/>
    <w:rsid w:val="000025D2"/>
    <w:rsid w:val="00007F63"/>
    <w:rsid w:val="00007FAD"/>
    <w:rsid w:val="00013A22"/>
    <w:rsid w:val="00020F6B"/>
    <w:rsid w:val="00021C3D"/>
    <w:rsid w:val="00030BB8"/>
    <w:rsid w:val="000332F9"/>
    <w:rsid w:val="00045F2B"/>
    <w:rsid w:val="0004649E"/>
    <w:rsid w:val="00070AA5"/>
    <w:rsid w:val="000825D6"/>
    <w:rsid w:val="0008761D"/>
    <w:rsid w:val="00091083"/>
    <w:rsid w:val="000A013F"/>
    <w:rsid w:val="000A2609"/>
    <w:rsid w:val="000B28F3"/>
    <w:rsid w:val="000C10E5"/>
    <w:rsid w:val="000C4EA6"/>
    <w:rsid w:val="000D1782"/>
    <w:rsid w:val="000E299C"/>
    <w:rsid w:val="000E3630"/>
    <w:rsid w:val="000E3C9E"/>
    <w:rsid w:val="000F15DF"/>
    <w:rsid w:val="000F1897"/>
    <w:rsid w:val="000F1C17"/>
    <w:rsid w:val="000F20F6"/>
    <w:rsid w:val="000F499F"/>
    <w:rsid w:val="000F5042"/>
    <w:rsid w:val="000F55E3"/>
    <w:rsid w:val="00113402"/>
    <w:rsid w:val="00113CE0"/>
    <w:rsid w:val="001154D0"/>
    <w:rsid w:val="00121E8B"/>
    <w:rsid w:val="001258EA"/>
    <w:rsid w:val="00132674"/>
    <w:rsid w:val="001327BE"/>
    <w:rsid w:val="001340FD"/>
    <w:rsid w:val="001374C8"/>
    <w:rsid w:val="00141E6C"/>
    <w:rsid w:val="00142362"/>
    <w:rsid w:val="0015249C"/>
    <w:rsid w:val="00162EDE"/>
    <w:rsid w:val="00163A3B"/>
    <w:rsid w:val="00164DAC"/>
    <w:rsid w:val="001672FA"/>
    <w:rsid w:val="00171AC6"/>
    <w:rsid w:val="00173D44"/>
    <w:rsid w:val="001767D9"/>
    <w:rsid w:val="00176808"/>
    <w:rsid w:val="00187A59"/>
    <w:rsid w:val="001929BD"/>
    <w:rsid w:val="0019506A"/>
    <w:rsid w:val="001A6F41"/>
    <w:rsid w:val="001B199E"/>
    <w:rsid w:val="001B53B1"/>
    <w:rsid w:val="001B69D0"/>
    <w:rsid w:val="001B7BCC"/>
    <w:rsid w:val="001C1AFF"/>
    <w:rsid w:val="001C33DC"/>
    <w:rsid w:val="001C4751"/>
    <w:rsid w:val="001C79CC"/>
    <w:rsid w:val="001D4DD0"/>
    <w:rsid w:val="001E3A0D"/>
    <w:rsid w:val="001E4358"/>
    <w:rsid w:val="001F0989"/>
    <w:rsid w:val="001F5BFE"/>
    <w:rsid w:val="00200533"/>
    <w:rsid w:val="0020066A"/>
    <w:rsid w:val="00211E23"/>
    <w:rsid w:val="002142B1"/>
    <w:rsid w:val="002170AC"/>
    <w:rsid w:val="00225A3F"/>
    <w:rsid w:val="002271D0"/>
    <w:rsid w:val="00233B4A"/>
    <w:rsid w:val="00234C57"/>
    <w:rsid w:val="002440E7"/>
    <w:rsid w:val="00247538"/>
    <w:rsid w:val="0025113C"/>
    <w:rsid w:val="002561CB"/>
    <w:rsid w:val="002570E2"/>
    <w:rsid w:val="00266C6B"/>
    <w:rsid w:val="00270B9B"/>
    <w:rsid w:val="00274013"/>
    <w:rsid w:val="00277488"/>
    <w:rsid w:val="00277DCA"/>
    <w:rsid w:val="0028173F"/>
    <w:rsid w:val="00296A71"/>
    <w:rsid w:val="002A182C"/>
    <w:rsid w:val="002A21F6"/>
    <w:rsid w:val="002A2B8E"/>
    <w:rsid w:val="002A5E84"/>
    <w:rsid w:val="002C6D17"/>
    <w:rsid w:val="002D35AB"/>
    <w:rsid w:val="002E1A3D"/>
    <w:rsid w:val="002E1D1C"/>
    <w:rsid w:val="002F1C86"/>
    <w:rsid w:val="002F731A"/>
    <w:rsid w:val="002F7F87"/>
    <w:rsid w:val="00314057"/>
    <w:rsid w:val="00325C86"/>
    <w:rsid w:val="00331CA4"/>
    <w:rsid w:val="00336895"/>
    <w:rsid w:val="00337127"/>
    <w:rsid w:val="003427C6"/>
    <w:rsid w:val="003454F7"/>
    <w:rsid w:val="00346CB8"/>
    <w:rsid w:val="00353AC3"/>
    <w:rsid w:val="003569A0"/>
    <w:rsid w:val="00371271"/>
    <w:rsid w:val="0037244E"/>
    <w:rsid w:val="0037263B"/>
    <w:rsid w:val="003758EA"/>
    <w:rsid w:val="00380566"/>
    <w:rsid w:val="003808B3"/>
    <w:rsid w:val="00387B39"/>
    <w:rsid w:val="003B004F"/>
    <w:rsid w:val="003B0BC0"/>
    <w:rsid w:val="003C158A"/>
    <w:rsid w:val="003D1C63"/>
    <w:rsid w:val="003D74C4"/>
    <w:rsid w:val="003E277B"/>
    <w:rsid w:val="003E2CF4"/>
    <w:rsid w:val="003E6641"/>
    <w:rsid w:val="00417807"/>
    <w:rsid w:val="00420853"/>
    <w:rsid w:val="00424631"/>
    <w:rsid w:val="0042731D"/>
    <w:rsid w:val="00446D44"/>
    <w:rsid w:val="0045501D"/>
    <w:rsid w:val="00466E55"/>
    <w:rsid w:val="00470F0C"/>
    <w:rsid w:val="004906AB"/>
    <w:rsid w:val="00497E92"/>
    <w:rsid w:val="004A0100"/>
    <w:rsid w:val="004A017E"/>
    <w:rsid w:val="004C0B4B"/>
    <w:rsid w:val="004C4030"/>
    <w:rsid w:val="004D29C4"/>
    <w:rsid w:val="004D6E68"/>
    <w:rsid w:val="004E2A74"/>
    <w:rsid w:val="004E663D"/>
    <w:rsid w:val="004E69B1"/>
    <w:rsid w:val="004F14FA"/>
    <w:rsid w:val="004F2E6A"/>
    <w:rsid w:val="004F2F3E"/>
    <w:rsid w:val="004F48FF"/>
    <w:rsid w:val="00501DBE"/>
    <w:rsid w:val="00504CF7"/>
    <w:rsid w:val="0050668E"/>
    <w:rsid w:val="00511713"/>
    <w:rsid w:val="00523C2C"/>
    <w:rsid w:val="00525949"/>
    <w:rsid w:val="0053155E"/>
    <w:rsid w:val="00545731"/>
    <w:rsid w:val="00551E06"/>
    <w:rsid w:val="00552456"/>
    <w:rsid w:val="00562708"/>
    <w:rsid w:val="0056606F"/>
    <w:rsid w:val="005710A2"/>
    <w:rsid w:val="00571618"/>
    <w:rsid w:val="005848F2"/>
    <w:rsid w:val="005B18FE"/>
    <w:rsid w:val="005B7904"/>
    <w:rsid w:val="005C22F4"/>
    <w:rsid w:val="005C364C"/>
    <w:rsid w:val="005C6091"/>
    <w:rsid w:val="005F7BB0"/>
    <w:rsid w:val="0060026A"/>
    <w:rsid w:val="00601AFD"/>
    <w:rsid w:val="0060657A"/>
    <w:rsid w:val="00611837"/>
    <w:rsid w:val="006216F9"/>
    <w:rsid w:val="006229DE"/>
    <w:rsid w:val="00633A13"/>
    <w:rsid w:val="00634234"/>
    <w:rsid w:val="00634CD1"/>
    <w:rsid w:val="0063727F"/>
    <w:rsid w:val="0064031F"/>
    <w:rsid w:val="00643ACB"/>
    <w:rsid w:val="00654E05"/>
    <w:rsid w:val="00660435"/>
    <w:rsid w:val="006607FD"/>
    <w:rsid w:val="00663DE9"/>
    <w:rsid w:val="00665563"/>
    <w:rsid w:val="006913B9"/>
    <w:rsid w:val="00692021"/>
    <w:rsid w:val="006939F8"/>
    <w:rsid w:val="00694559"/>
    <w:rsid w:val="006A0E7B"/>
    <w:rsid w:val="006A30A6"/>
    <w:rsid w:val="006A6E82"/>
    <w:rsid w:val="006B0E6C"/>
    <w:rsid w:val="006B66A2"/>
    <w:rsid w:val="006B703B"/>
    <w:rsid w:val="006B7EE2"/>
    <w:rsid w:val="006C0603"/>
    <w:rsid w:val="006D1532"/>
    <w:rsid w:val="006D3CDD"/>
    <w:rsid w:val="006D4372"/>
    <w:rsid w:val="006D5D46"/>
    <w:rsid w:val="006E0B7E"/>
    <w:rsid w:val="006E70CE"/>
    <w:rsid w:val="006F19FF"/>
    <w:rsid w:val="0070123E"/>
    <w:rsid w:val="00703F0F"/>
    <w:rsid w:val="00704C06"/>
    <w:rsid w:val="00721C0C"/>
    <w:rsid w:val="00723EB2"/>
    <w:rsid w:val="007255E9"/>
    <w:rsid w:val="00730175"/>
    <w:rsid w:val="00732B46"/>
    <w:rsid w:val="00732B5F"/>
    <w:rsid w:val="0073695B"/>
    <w:rsid w:val="00743539"/>
    <w:rsid w:val="007441E6"/>
    <w:rsid w:val="00745160"/>
    <w:rsid w:val="007471B1"/>
    <w:rsid w:val="00750FE8"/>
    <w:rsid w:val="00762477"/>
    <w:rsid w:val="007713BE"/>
    <w:rsid w:val="00772655"/>
    <w:rsid w:val="00777C5B"/>
    <w:rsid w:val="00795799"/>
    <w:rsid w:val="007A1BDD"/>
    <w:rsid w:val="007A2BCE"/>
    <w:rsid w:val="007A4449"/>
    <w:rsid w:val="007B110F"/>
    <w:rsid w:val="007B122F"/>
    <w:rsid w:val="007B3521"/>
    <w:rsid w:val="007C0124"/>
    <w:rsid w:val="007C3EA1"/>
    <w:rsid w:val="007C4B6E"/>
    <w:rsid w:val="007E0502"/>
    <w:rsid w:val="007E0A11"/>
    <w:rsid w:val="007E0A40"/>
    <w:rsid w:val="007E2679"/>
    <w:rsid w:val="007E6C58"/>
    <w:rsid w:val="007F5A33"/>
    <w:rsid w:val="00807BC4"/>
    <w:rsid w:val="0081664F"/>
    <w:rsid w:val="00817420"/>
    <w:rsid w:val="008446DA"/>
    <w:rsid w:val="00852953"/>
    <w:rsid w:val="00854B9C"/>
    <w:rsid w:val="00867C84"/>
    <w:rsid w:val="00872B65"/>
    <w:rsid w:val="00881257"/>
    <w:rsid w:val="008866B3"/>
    <w:rsid w:val="00886F0B"/>
    <w:rsid w:val="008917A3"/>
    <w:rsid w:val="00892947"/>
    <w:rsid w:val="008A21E9"/>
    <w:rsid w:val="008A41B4"/>
    <w:rsid w:val="008A75AA"/>
    <w:rsid w:val="008B2E3F"/>
    <w:rsid w:val="008B3A54"/>
    <w:rsid w:val="008B3CB7"/>
    <w:rsid w:val="008C7B5A"/>
    <w:rsid w:val="008D1675"/>
    <w:rsid w:val="008D5C0C"/>
    <w:rsid w:val="008D69D6"/>
    <w:rsid w:val="008E4012"/>
    <w:rsid w:val="008F082B"/>
    <w:rsid w:val="008F587C"/>
    <w:rsid w:val="008F6AB0"/>
    <w:rsid w:val="0090549B"/>
    <w:rsid w:val="00906C89"/>
    <w:rsid w:val="00906D02"/>
    <w:rsid w:val="00907782"/>
    <w:rsid w:val="009105EE"/>
    <w:rsid w:val="00913ED2"/>
    <w:rsid w:val="009167F6"/>
    <w:rsid w:val="009229F3"/>
    <w:rsid w:val="009263F0"/>
    <w:rsid w:val="00933451"/>
    <w:rsid w:val="00935AA7"/>
    <w:rsid w:val="00942B7F"/>
    <w:rsid w:val="00942EC1"/>
    <w:rsid w:val="009433D3"/>
    <w:rsid w:val="00944A83"/>
    <w:rsid w:val="00956905"/>
    <w:rsid w:val="009603D9"/>
    <w:rsid w:val="0096129E"/>
    <w:rsid w:val="00966983"/>
    <w:rsid w:val="00971D63"/>
    <w:rsid w:val="009777C7"/>
    <w:rsid w:val="00981D7D"/>
    <w:rsid w:val="00985E46"/>
    <w:rsid w:val="009878B2"/>
    <w:rsid w:val="009A2BBE"/>
    <w:rsid w:val="009C28AB"/>
    <w:rsid w:val="009C5E9E"/>
    <w:rsid w:val="009D01AB"/>
    <w:rsid w:val="009D14DB"/>
    <w:rsid w:val="009D2722"/>
    <w:rsid w:val="009D4C00"/>
    <w:rsid w:val="009D6A4C"/>
    <w:rsid w:val="009E18F6"/>
    <w:rsid w:val="009E61B6"/>
    <w:rsid w:val="009F2EA2"/>
    <w:rsid w:val="009F4592"/>
    <w:rsid w:val="00A06367"/>
    <w:rsid w:val="00A17801"/>
    <w:rsid w:val="00A264BA"/>
    <w:rsid w:val="00A46983"/>
    <w:rsid w:val="00A541BF"/>
    <w:rsid w:val="00A60F9C"/>
    <w:rsid w:val="00A62F72"/>
    <w:rsid w:val="00A6672E"/>
    <w:rsid w:val="00A76A05"/>
    <w:rsid w:val="00AA34DB"/>
    <w:rsid w:val="00AA7E57"/>
    <w:rsid w:val="00AB09DE"/>
    <w:rsid w:val="00AB7E2E"/>
    <w:rsid w:val="00AD67EB"/>
    <w:rsid w:val="00AE16EE"/>
    <w:rsid w:val="00AF2401"/>
    <w:rsid w:val="00AF6E1F"/>
    <w:rsid w:val="00B02ED0"/>
    <w:rsid w:val="00B05358"/>
    <w:rsid w:val="00B16435"/>
    <w:rsid w:val="00B21DC1"/>
    <w:rsid w:val="00B40E95"/>
    <w:rsid w:val="00B4644C"/>
    <w:rsid w:val="00B47DEB"/>
    <w:rsid w:val="00B5044F"/>
    <w:rsid w:val="00B64520"/>
    <w:rsid w:val="00B65E89"/>
    <w:rsid w:val="00B7141A"/>
    <w:rsid w:val="00B74172"/>
    <w:rsid w:val="00B918C1"/>
    <w:rsid w:val="00B92D73"/>
    <w:rsid w:val="00B952B4"/>
    <w:rsid w:val="00BA5EE3"/>
    <w:rsid w:val="00BA7E43"/>
    <w:rsid w:val="00BB20B6"/>
    <w:rsid w:val="00BB3580"/>
    <w:rsid w:val="00BB5D34"/>
    <w:rsid w:val="00BB62D0"/>
    <w:rsid w:val="00BC257A"/>
    <w:rsid w:val="00BC654B"/>
    <w:rsid w:val="00BD0307"/>
    <w:rsid w:val="00BE0903"/>
    <w:rsid w:val="00BF7250"/>
    <w:rsid w:val="00C200E3"/>
    <w:rsid w:val="00C30872"/>
    <w:rsid w:val="00C45455"/>
    <w:rsid w:val="00C46C8C"/>
    <w:rsid w:val="00C52795"/>
    <w:rsid w:val="00C63C60"/>
    <w:rsid w:val="00C63FC8"/>
    <w:rsid w:val="00C6421A"/>
    <w:rsid w:val="00C65BA6"/>
    <w:rsid w:val="00C81DAC"/>
    <w:rsid w:val="00C82CD9"/>
    <w:rsid w:val="00C82FB7"/>
    <w:rsid w:val="00C9047E"/>
    <w:rsid w:val="00C9780F"/>
    <w:rsid w:val="00CA0872"/>
    <w:rsid w:val="00CA2869"/>
    <w:rsid w:val="00CA2DE6"/>
    <w:rsid w:val="00CB5828"/>
    <w:rsid w:val="00CB5B13"/>
    <w:rsid w:val="00CB6DC6"/>
    <w:rsid w:val="00CC5ED3"/>
    <w:rsid w:val="00CD1C1E"/>
    <w:rsid w:val="00CD4653"/>
    <w:rsid w:val="00CE14E1"/>
    <w:rsid w:val="00CE7DF9"/>
    <w:rsid w:val="00CF6351"/>
    <w:rsid w:val="00CF7995"/>
    <w:rsid w:val="00D01143"/>
    <w:rsid w:val="00D02709"/>
    <w:rsid w:val="00D04928"/>
    <w:rsid w:val="00D05FDF"/>
    <w:rsid w:val="00D07F88"/>
    <w:rsid w:val="00D122B7"/>
    <w:rsid w:val="00D24ABB"/>
    <w:rsid w:val="00D26CB0"/>
    <w:rsid w:val="00D45A8C"/>
    <w:rsid w:val="00D50F44"/>
    <w:rsid w:val="00D647E9"/>
    <w:rsid w:val="00D66456"/>
    <w:rsid w:val="00D66E40"/>
    <w:rsid w:val="00D73E08"/>
    <w:rsid w:val="00D7755D"/>
    <w:rsid w:val="00D82CB1"/>
    <w:rsid w:val="00D82DA5"/>
    <w:rsid w:val="00DA4608"/>
    <w:rsid w:val="00DA519E"/>
    <w:rsid w:val="00DB0547"/>
    <w:rsid w:val="00DC3455"/>
    <w:rsid w:val="00DC605F"/>
    <w:rsid w:val="00DC75DB"/>
    <w:rsid w:val="00DD0A64"/>
    <w:rsid w:val="00DD6DD9"/>
    <w:rsid w:val="00DE65F8"/>
    <w:rsid w:val="00DF243C"/>
    <w:rsid w:val="00E04C3C"/>
    <w:rsid w:val="00E06BD4"/>
    <w:rsid w:val="00E16D38"/>
    <w:rsid w:val="00E25354"/>
    <w:rsid w:val="00E26F5A"/>
    <w:rsid w:val="00E37632"/>
    <w:rsid w:val="00E41145"/>
    <w:rsid w:val="00E43B1F"/>
    <w:rsid w:val="00E4419D"/>
    <w:rsid w:val="00E521C5"/>
    <w:rsid w:val="00E525C7"/>
    <w:rsid w:val="00E53222"/>
    <w:rsid w:val="00E617F8"/>
    <w:rsid w:val="00E666D9"/>
    <w:rsid w:val="00E749A5"/>
    <w:rsid w:val="00E7581E"/>
    <w:rsid w:val="00E8646E"/>
    <w:rsid w:val="00E91541"/>
    <w:rsid w:val="00E949C9"/>
    <w:rsid w:val="00E97863"/>
    <w:rsid w:val="00EA3166"/>
    <w:rsid w:val="00EA73C6"/>
    <w:rsid w:val="00EB196B"/>
    <w:rsid w:val="00EB600D"/>
    <w:rsid w:val="00EB7863"/>
    <w:rsid w:val="00EC0226"/>
    <w:rsid w:val="00EC2037"/>
    <w:rsid w:val="00ED15D4"/>
    <w:rsid w:val="00ED7FBA"/>
    <w:rsid w:val="00EE39C2"/>
    <w:rsid w:val="00EE3BD1"/>
    <w:rsid w:val="00EE5A56"/>
    <w:rsid w:val="00EE6F59"/>
    <w:rsid w:val="00EF5E9E"/>
    <w:rsid w:val="00EF65D2"/>
    <w:rsid w:val="00F047AE"/>
    <w:rsid w:val="00F0773B"/>
    <w:rsid w:val="00F11C2C"/>
    <w:rsid w:val="00F30ACE"/>
    <w:rsid w:val="00F32BA3"/>
    <w:rsid w:val="00F42A7D"/>
    <w:rsid w:val="00F61AE7"/>
    <w:rsid w:val="00F71F3A"/>
    <w:rsid w:val="00F80BF8"/>
    <w:rsid w:val="00F904ED"/>
    <w:rsid w:val="00F91D9D"/>
    <w:rsid w:val="00F92B91"/>
    <w:rsid w:val="00FA105C"/>
    <w:rsid w:val="00FA2339"/>
    <w:rsid w:val="00FA26DE"/>
    <w:rsid w:val="00FA5EDF"/>
    <w:rsid w:val="00FC3DEB"/>
    <w:rsid w:val="00FE1766"/>
    <w:rsid w:val="00FE7B3F"/>
    <w:rsid w:val="00FF35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FE040F7"/>
  <w15:chartTrackingRefBased/>
  <w15:docId w15:val="{DB08CB45-9D85-43C7-A04A-3828471872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6129E"/>
    <w:pPr>
      <w:widowControl w:val="0"/>
      <w:jc w:val="both"/>
    </w:pPr>
    <w:rPr>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66E40"/>
    <w:pPr>
      <w:tabs>
        <w:tab w:val="center" w:pos="4153"/>
        <w:tab w:val="right" w:pos="8306"/>
      </w:tabs>
      <w:snapToGrid w:val="0"/>
      <w:jc w:val="center"/>
    </w:pPr>
    <w:rPr>
      <w:sz w:val="18"/>
      <w:szCs w:val="18"/>
      <w14:ligatures w14:val="standardContextual"/>
    </w:rPr>
  </w:style>
  <w:style w:type="character" w:customStyle="1" w:styleId="a4">
    <w:name w:val="页眉 字符"/>
    <w:basedOn w:val="a0"/>
    <w:link w:val="a3"/>
    <w:uiPriority w:val="99"/>
    <w:rsid w:val="00D66E40"/>
    <w:rPr>
      <w:sz w:val="18"/>
      <w:szCs w:val="18"/>
    </w:rPr>
  </w:style>
  <w:style w:type="paragraph" w:styleId="a5">
    <w:name w:val="footer"/>
    <w:basedOn w:val="a"/>
    <w:link w:val="a6"/>
    <w:uiPriority w:val="99"/>
    <w:unhideWhenUsed/>
    <w:rsid w:val="00D66E40"/>
    <w:pPr>
      <w:tabs>
        <w:tab w:val="center" w:pos="4153"/>
        <w:tab w:val="right" w:pos="8306"/>
      </w:tabs>
      <w:snapToGrid w:val="0"/>
      <w:jc w:val="left"/>
    </w:pPr>
    <w:rPr>
      <w:sz w:val="18"/>
      <w:szCs w:val="18"/>
      <w14:ligatures w14:val="standardContextual"/>
    </w:rPr>
  </w:style>
  <w:style w:type="character" w:customStyle="1" w:styleId="a6">
    <w:name w:val="页脚 字符"/>
    <w:basedOn w:val="a0"/>
    <w:link w:val="a5"/>
    <w:uiPriority w:val="99"/>
    <w:rsid w:val="00D66E40"/>
    <w:rPr>
      <w:sz w:val="18"/>
      <w:szCs w:val="18"/>
    </w:rPr>
  </w:style>
  <w:style w:type="paragraph" w:styleId="a7">
    <w:name w:val="Plain Text"/>
    <w:basedOn w:val="a"/>
    <w:link w:val="a8"/>
    <w:rsid w:val="00E26F5A"/>
    <w:rPr>
      <w:rFonts w:ascii="宋体" w:eastAsia="宋体" w:hAnsi="Courier New" w:cs="Times New Roman"/>
      <w:szCs w:val="20"/>
    </w:rPr>
  </w:style>
  <w:style w:type="character" w:customStyle="1" w:styleId="a8">
    <w:name w:val="纯文本 字符"/>
    <w:basedOn w:val="a0"/>
    <w:link w:val="a7"/>
    <w:rsid w:val="00E26F5A"/>
    <w:rPr>
      <w:rFonts w:ascii="宋体" w:eastAsia="宋体" w:hAnsi="Courier New" w:cs="Times New Roman"/>
      <w:szCs w:val="20"/>
      <w14:ligatures w14:val="none"/>
    </w:rPr>
  </w:style>
  <w:style w:type="paragraph" w:styleId="a9">
    <w:name w:val="List Paragraph"/>
    <w:basedOn w:val="a"/>
    <w:uiPriority w:val="34"/>
    <w:qFormat/>
    <w:rsid w:val="00504CF7"/>
    <w:pPr>
      <w:ind w:firstLineChars="200" w:firstLine="420"/>
    </w:pPr>
  </w:style>
  <w:style w:type="character" w:styleId="aa">
    <w:name w:val="Hyperlink"/>
    <w:basedOn w:val="a0"/>
    <w:uiPriority w:val="99"/>
    <w:unhideWhenUsed/>
    <w:rsid w:val="00654E05"/>
    <w:rPr>
      <w:color w:val="0563C1" w:themeColor="hyperlink"/>
      <w:u w:val="single"/>
    </w:rPr>
  </w:style>
  <w:style w:type="character" w:styleId="ab">
    <w:name w:val="Unresolved Mention"/>
    <w:basedOn w:val="a0"/>
    <w:uiPriority w:val="99"/>
    <w:semiHidden/>
    <w:unhideWhenUsed/>
    <w:rsid w:val="00654E05"/>
    <w:rPr>
      <w:color w:val="605E5C"/>
      <w:shd w:val="clear" w:color="auto" w:fill="E1DFDD"/>
    </w:rPr>
  </w:style>
  <w:style w:type="paragraph" w:styleId="ac">
    <w:name w:val="Revision"/>
    <w:hidden/>
    <w:uiPriority w:val="99"/>
    <w:semiHidden/>
    <w:rsid w:val="008446DA"/>
    <w:rP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5769488">
      <w:bodyDiv w:val="1"/>
      <w:marLeft w:val="0"/>
      <w:marRight w:val="0"/>
      <w:marTop w:val="0"/>
      <w:marBottom w:val="0"/>
      <w:divBdr>
        <w:top w:val="none" w:sz="0" w:space="0" w:color="auto"/>
        <w:left w:val="none" w:sz="0" w:space="0" w:color="auto"/>
        <w:bottom w:val="none" w:sz="0" w:space="0" w:color="auto"/>
        <w:right w:val="none" w:sz="0" w:space="0" w:color="auto"/>
      </w:divBdr>
      <w:divsChild>
        <w:div w:id="1587182311">
          <w:marLeft w:val="0"/>
          <w:marRight w:val="0"/>
          <w:marTop w:val="0"/>
          <w:marBottom w:val="0"/>
          <w:divBdr>
            <w:top w:val="none" w:sz="0" w:space="0" w:color="auto"/>
            <w:left w:val="none" w:sz="0" w:space="0" w:color="auto"/>
            <w:bottom w:val="none" w:sz="0" w:space="0" w:color="auto"/>
            <w:right w:val="none" w:sz="0" w:space="0" w:color="auto"/>
          </w:divBdr>
          <w:divsChild>
            <w:div w:id="542906172">
              <w:marLeft w:val="0"/>
              <w:marRight w:val="0"/>
              <w:marTop w:val="0"/>
              <w:marBottom w:val="0"/>
              <w:divBdr>
                <w:top w:val="none" w:sz="0" w:space="0" w:color="auto"/>
                <w:left w:val="none" w:sz="0" w:space="0" w:color="auto"/>
                <w:bottom w:val="none" w:sz="0" w:space="0" w:color="auto"/>
                <w:right w:val="none" w:sz="0" w:space="0" w:color="auto"/>
              </w:divBdr>
              <w:divsChild>
                <w:div w:id="1437598948">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370883609">
      <w:bodyDiv w:val="1"/>
      <w:marLeft w:val="0"/>
      <w:marRight w:val="0"/>
      <w:marTop w:val="0"/>
      <w:marBottom w:val="0"/>
      <w:divBdr>
        <w:top w:val="none" w:sz="0" w:space="0" w:color="auto"/>
        <w:left w:val="none" w:sz="0" w:space="0" w:color="auto"/>
        <w:bottom w:val="none" w:sz="0" w:space="0" w:color="auto"/>
        <w:right w:val="none" w:sz="0" w:space="0" w:color="auto"/>
      </w:divBdr>
      <w:divsChild>
        <w:div w:id="1381636435">
          <w:marLeft w:val="0"/>
          <w:marRight w:val="0"/>
          <w:marTop w:val="0"/>
          <w:marBottom w:val="0"/>
          <w:divBdr>
            <w:top w:val="none" w:sz="0" w:space="0" w:color="auto"/>
            <w:left w:val="none" w:sz="0" w:space="0" w:color="auto"/>
            <w:bottom w:val="none" w:sz="0" w:space="0" w:color="auto"/>
            <w:right w:val="none" w:sz="0" w:space="0" w:color="auto"/>
          </w:divBdr>
          <w:divsChild>
            <w:div w:id="411246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383299">
      <w:bodyDiv w:val="1"/>
      <w:marLeft w:val="0"/>
      <w:marRight w:val="0"/>
      <w:marTop w:val="0"/>
      <w:marBottom w:val="0"/>
      <w:divBdr>
        <w:top w:val="none" w:sz="0" w:space="0" w:color="auto"/>
        <w:left w:val="none" w:sz="0" w:space="0" w:color="auto"/>
        <w:bottom w:val="none" w:sz="0" w:space="0" w:color="auto"/>
        <w:right w:val="none" w:sz="0" w:space="0" w:color="auto"/>
      </w:divBdr>
      <w:divsChild>
        <w:div w:id="23292393">
          <w:marLeft w:val="0"/>
          <w:marRight w:val="0"/>
          <w:marTop w:val="0"/>
          <w:marBottom w:val="0"/>
          <w:divBdr>
            <w:top w:val="none" w:sz="0" w:space="0" w:color="auto"/>
            <w:left w:val="none" w:sz="0" w:space="0" w:color="auto"/>
            <w:bottom w:val="none" w:sz="0" w:space="0" w:color="auto"/>
            <w:right w:val="none" w:sz="0" w:space="0" w:color="auto"/>
          </w:divBdr>
          <w:divsChild>
            <w:div w:id="1353603675">
              <w:marLeft w:val="0"/>
              <w:marRight w:val="0"/>
              <w:marTop w:val="0"/>
              <w:marBottom w:val="0"/>
              <w:divBdr>
                <w:top w:val="none" w:sz="0" w:space="0" w:color="auto"/>
                <w:left w:val="none" w:sz="0" w:space="0" w:color="auto"/>
                <w:bottom w:val="none" w:sz="0" w:space="0" w:color="auto"/>
                <w:right w:val="none" w:sz="0" w:space="0" w:color="auto"/>
              </w:divBdr>
              <w:divsChild>
                <w:div w:id="929965684">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235775155">
      <w:bodyDiv w:val="1"/>
      <w:marLeft w:val="0"/>
      <w:marRight w:val="0"/>
      <w:marTop w:val="0"/>
      <w:marBottom w:val="0"/>
      <w:divBdr>
        <w:top w:val="none" w:sz="0" w:space="0" w:color="auto"/>
        <w:left w:val="none" w:sz="0" w:space="0" w:color="auto"/>
        <w:bottom w:val="none" w:sz="0" w:space="0" w:color="auto"/>
        <w:right w:val="none" w:sz="0" w:space="0" w:color="auto"/>
      </w:divBdr>
      <w:divsChild>
        <w:div w:id="699621371">
          <w:marLeft w:val="0"/>
          <w:marRight w:val="0"/>
          <w:marTop w:val="0"/>
          <w:marBottom w:val="0"/>
          <w:divBdr>
            <w:top w:val="none" w:sz="0" w:space="0" w:color="auto"/>
            <w:left w:val="none" w:sz="0" w:space="0" w:color="auto"/>
            <w:bottom w:val="none" w:sz="0" w:space="0" w:color="auto"/>
            <w:right w:val="none" w:sz="0" w:space="0" w:color="auto"/>
          </w:divBdr>
          <w:divsChild>
            <w:div w:id="699210438">
              <w:marLeft w:val="0"/>
              <w:marRight w:val="0"/>
              <w:marTop w:val="0"/>
              <w:marBottom w:val="0"/>
              <w:divBdr>
                <w:top w:val="none" w:sz="0" w:space="0" w:color="auto"/>
                <w:left w:val="none" w:sz="0" w:space="0" w:color="auto"/>
                <w:bottom w:val="none" w:sz="0" w:space="0" w:color="auto"/>
                <w:right w:val="none" w:sz="0" w:space="0" w:color="auto"/>
              </w:divBdr>
              <w:divsChild>
                <w:div w:id="632755669">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334066273">
      <w:bodyDiv w:val="1"/>
      <w:marLeft w:val="0"/>
      <w:marRight w:val="0"/>
      <w:marTop w:val="0"/>
      <w:marBottom w:val="0"/>
      <w:divBdr>
        <w:top w:val="none" w:sz="0" w:space="0" w:color="auto"/>
        <w:left w:val="none" w:sz="0" w:space="0" w:color="auto"/>
        <w:bottom w:val="none" w:sz="0" w:space="0" w:color="auto"/>
        <w:right w:val="none" w:sz="0" w:space="0" w:color="auto"/>
      </w:divBdr>
      <w:divsChild>
        <w:div w:id="1590539">
          <w:marLeft w:val="0"/>
          <w:marRight w:val="0"/>
          <w:marTop w:val="0"/>
          <w:marBottom w:val="0"/>
          <w:divBdr>
            <w:top w:val="none" w:sz="0" w:space="0" w:color="auto"/>
            <w:left w:val="none" w:sz="0" w:space="0" w:color="auto"/>
            <w:bottom w:val="none" w:sz="0" w:space="0" w:color="auto"/>
            <w:right w:val="none" w:sz="0" w:space="0" w:color="auto"/>
          </w:divBdr>
          <w:divsChild>
            <w:div w:id="444932589">
              <w:marLeft w:val="0"/>
              <w:marRight w:val="0"/>
              <w:marTop w:val="0"/>
              <w:marBottom w:val="0"/>
              <w:divBdr>
                <w:top w:val="none" w:sz="0" w:space="0" w:color="auto"/>
                <w:left w:val="none" w:sz="0" w:space="0" w:color="auto"/>
                <w:bottom w:val="none" w:sz="0" w:space="0" w:color="auto"/>
                <w:right w:val="none" w:sz="0" w:space="0" w:color="auto"/>
              </w:divBdr>
              <w:divsChild>
                <w:div w:id="905259889">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2118089385">
      <w:bodyDiv w:val="1"/>
      <w:marLeft w:val="0"/>
      <w:marRight w:val="0"/>
      <w:marTop w:val="0"/>
      <w:marBottom w:val="0"/>
      <w:divBdr>
        <w:top w:val="none" w:sz="0" w:space="0" w:color="auto"/>
        <w:left w:val="none" w:sz="0" w:space="0" w:color="auto"/>
        <w:bottom w:val="none" w:sz="0" w:space="0" w:color="auto"/>
        <w:right w:val="none" w:sz="0" w:space="0" w:color="auto"/>
      </w:divBdr>
      <w:divsChild>
        <w:div w:id="1992444049">
          <w:marLeft w:val="0"/>
          <w:marRight w:val="0"/>
          <w:marTop w:val="0"/>
          <w:marBottom w:val="0"/>
          <w:divBdr>
            <w:top w:val="none" w:sz="0" w:space="0" w:color="auto"/>
            <w:left w:val="none" w:sz="0" w:space="0" w:color="auto"/>
            <w:bottom w:val="none" w:sz="0" w:space="0" w:color="auto"/>
            <w:right w:val="none" w:sz="0" w:space="0" w:color="auto"/>
          </w:divBdr>
          <w:divsChild>
            <w:div w:id="297687059">
              <w:marLeft w:val="0"/>
              <w:marRight w:val="0"/>
              <w:marTop w:val="0"/>
              <w:marBottom w:val="0"/>
              <w:divBdr>
                <w:top w:val="none" w:sz="0" w:space="0" w:color="auto"/>
                <w:left w:val="none" w:sz="0" w:space="0" w:color="auto"/>
                <w:bottom w:val="none" w:sz="0" w:space="0" w:color="auto"/>
                <w:right w:val="none" w:sz="0" w:space="0" w:color="auto"/>
              </w:divBdr>
              <w:divsChild>
                <w:div w:id="799151279">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16/j.jpowsour.2005.04.027" TargetMode="External"/><Relationship Id="rId3" Type="http://schemas.openxmlformats.org/officeDocument/2006/relationships/settings" Target="settings.xml"/><Relationship Id="rId7" Type="http://schemas.openxmlformats.org/officeDocument/2006/relationships/hyperlink" Target="https://doi.org/10.1016/j.egypro.2019.01.401"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i.org/10.1016/j.jpowsour.2005.07.053"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415</TotalTime>
  <Pages>15</Pages>
  <Words>4610</Words>
  <Characters>26282</Characters>
  <Application>Microsoft Office Word</Application>
  <DocSecurity>0</DocSecurity>
  <Lines>219</Lines>
  <Paragraphs>61</Paragraphs>
  <ScaleCrop>false</ScaleCrop>
  <Company/>
  <LinksUpToDate>false</LinksUpToDate>
  <CharactersWithSpaces>30831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一语 仲</dc:creator>
  <cp:keywords/>
  <dc:description/>
  <cp:lastModifiedBy>一语 仲</cp:lastModifiedBy>
  <cp:revision>129</cp:revision>
  <cp:lastPrinted>2024-05-21T13:16:00Z</cp:lastPrinted>
  <dcterms:created xsi:type="dcterms:W3CDTF">2024-05-15T02:33:00Z</dcterms:created>
  <dcterms:modified xsi:type="dcterms:W3CDTF">2024-05-22T12:41:00Z</dcterms:modified>
</cp:coreProperties>
</file>